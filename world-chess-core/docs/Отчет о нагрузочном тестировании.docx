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77" w:rsidRPr="00340169" w:rsidRDefault="00340169" w:rsidP="003401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0169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</w:p>
    <w:p w:rsidR="00340169" w:rsidRDefault="00340169" w:rsidP="002B45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проведении нагрузочного тестирования</w:t>
      </w:r>
    </w:p>
    <w:p w:rsidR="00340169" w:rsidRDefault="00340169" w:rsidP="002B45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0169" w:rsidRDefault="00BD77B9" w:rsidP="003401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ПОЛОЖЕНИЯ</w:t>
      </w:r>
    </w:p>
    <w:p w:rsidR="00BD77B9" w:rsidRDefault="00BD77B9" w:rsidP="00702EC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5243" w:rsidRDefault="00702EC6" w:rsidP="00702EC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85243">
        <w:rPr>
          <w:rFonts w:ascii="Times New Roman" w:hAnsi="Times New Roman" w:cs="Times New Roman"/>
          <w:sz w:val="28"/>
          <w:szCs w:val="28"/>
          <w:lang w:val="ru-RU"/>
        </w:rPr>
        <w:t xml:space="preserve">огласно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459FE" w:rsidRPr="00D459FE">
        <w:rPr>
          <w:rFonts w:ascii="Times New Roman" w:hAnsi="Times New Roman" w:cs="Times New Roman"/>
          <w:sz w:val="28"/>
          <w:szCs w:val="28"/>
          <w:lang w:val="ru-RU"/>
        </w:rPr>
        <w:t>План</w:t>
      </w:r>
      <w:r w:rsidR="00D459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459FE" w:rsidRPr="00D459FE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нагрузочного тестирования</w:t>
      </w:r>
      <w:ins w:id="0" w:author="Alexander Gavrilov" w:date="2018-09-14T08:29:00Z">
        <w:r w:rsidR="00F052BE">
          <w:rPr>
            <w:rFonts w:ascii="Times New Roman" w:hAnsi="Times New Roman" w:cs="Times New Roman"/>
            <w:sz w:val="28"/>
            <w:szCs w:val="28"/>
            <w:lang w:val="ru-RU"/>
          </w:rPr>
          <w:t xml:space="preserve"> сервера</w:t>
        </w:r>
      </w:ins>
      <w:r w:rsidR="00D459FE" w:rsidRPr="00D45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del w:id="1" w:author="kazyra_d" w:date="2018-09-14T09:44:00Z">
        <w:r w:rsidR="00B003AF" w:rsidRPr="00B003AF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СККС-ЭПД</w:delText>
        </w:r>
      </w:del>
      <w:ins w:id="2" w:author="kazyra_d" w:date="2018-09-14T09:44:00Z">
        <w:r w:rsidR="00A21A89">
          <w:rPr>
            <w:rFonts w:ascii="Times New Roman" w:hAnsi="Times New Roman" w:cs="Times New Roman"/>
            <w:sz w:val="28"/>
            <w:szCs w:val="28"/>
            <w:lang w:val="ru-RU"/>
          </w:rPr>
          <w:t>СМТ</w:t>
        </w:r>
      </w:ins>
      <w:r w:rsidR="005B2839">
        <w:rPr>
          <w:rStyle w:val="a6"/>
          <w:rFonts w:ascii="Times New Roman" w:hAnsi="Times New Roman" w:cs="Times New Roman"/>
          <w:sz w:val="28"/>
          <w:szCs w:val="28"/>
          <w:lang w:val="ru-RU"/>
        </w:rPr>
        <w:footnote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459FE">
        <w:rPr>
          <w:rFonts w:ascii="Times New Roman" w:hAnsi="Times New Roman" w:cs="Times New Roman"/>
          <w:sz w:val="28"/>
          <w:szCs w:val="28"/>
          <w:lang w:val="ru-RU"/>
        </w:rPr>
        <w:t xml:space="preserve"> и в соответствии с 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тодикой, описанной в </w:t>
      </w:r>
      <w:r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>Приложении А документа BY/112.СШКА.00005-01 51 01 «</w:t>
      </w:r>
      <w:r w:rsidR="0070740D"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Программное обеспечение центрального сервера </w:t>
      </w:r>
      <w:proofErr w:type="spellStart"/>
      <w:r w:rsidR="0070740D"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>кассовои</w:t>
      </w:r>
      <w:proofErr w:type="spellEnd"/>
      <w:r w:rsidR="0070740D"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̆ </w:t>
      </w:r>
      <w:proofErr w:type="spellStart"/>
      <w:r w:rsidR="0070740D"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>компьютернои</w:t>
      </w:r>
      <w:proofErr w:type="spellEnd"/>
      <w:r w:rsidR="0070740D"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>̆ системы. Программа и методика испытаний</w:t>
      </w:r>
      <w:r w:rsidRPr="007F5B6F">
        <w:rPr>
          <w:rFonts w:ascii="Times New Roman" w:hAnsi="Times New Roman" w:cs="Times New Roman"/>
          <w:sz w:val="28"/>
          <w:szCs w:val="28"/>
          <w:highlight w:val="red"/>
          <w:lang w:val="ru-RU"/>
        </w:rPr>
        <w:t>»</w:t>
      </w:r>
      <w:r w:rsidR="000921CE">
        <w:rPr>
          <w:rFonts w:ascii="Times New Roman" w:hAnsi="Times New Roman" w:cs="Times New Roman"/>
          <w:sz w:val="28"/>
          <w:szCs w:val="28"/>
          <w:lang w:val="ru-RU"/>
        </w:rPr>
        <w:t xml:space="preserve"> (далее – Методика)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ins w:id="7" w:author="skokov_m" w:date="2018-09-13T16:59:00Z">
        <w:r w:rsidR="007F5B6F" w:rsidRPr="00F052BE">
          <w:rPr>
            <w:rFonts w:ascii="Times New Roman" w:hAnsi="Times New Roman" w:cs="Times New Roman"/>
            <w:sz w:val="28"/>
            <w:szCs w:val="28"/>
            <w:lang w:val="ru-RU"/>
            <w:rPrChange w:id="8" w:author="Alexander Gavrilov" w:date="2018-09-14T08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</w:t>
        </w:r>
        <w:del w:id="9" w:author="kazyra_d" w:date="2018-09-14T09:46:00Z">
          <w:r w:rsidR="007F5B6F" w:rsidRPr="00F052BE" w:rsidDel="004F3CCB">
            <w:rPr>
              <w:rFonts w:ascii="Times New Roman" w:hAnsi="Times New Roman" w:cs="Times New Roman"/>
              <w:sz w:val="28"/>
              <w:szCs w:val="28"/>
              <w:lang w:val="ru-RU"/>
              <w:rPrChange w:id="10" w:author="Alexander Gavrilov" w:date="2018-09-14T08:29:00Z">
                <w:rPr>
                  <w:rFonts w:ascii="Times New Roman" w:hAnsi="Times New Roman" w:cs="Times New Roman"/>
                  <w:sz w:val="28"/>
                  <w:szCs w:val="28"/>
                </w:rPr>
              </w:rPrChange>
            </w:rPr>
            <w:delText>1</w:delText>
          </w:r>
        </w:del>
      </w:ins>
      <w:ins w:id="11" w:author="kazyra_d" w:date="2018-09-14T09:46:00Z">
        <w:r w:rsidR="004F3CCB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</w:ins>
      <w:del w:id="12" w:author="skokov_m" w:date="2018-09-13T16:59:00Z">
        <w:r w:rsidDel="007F5B6F">
          <w:rPr>
            <w:rFonts w:ascii="Times New Roman" w:hAnsi="Times New Roman" w:cs="Times New Roman"/>
            <w:sz w:val="28"/>
            <w:szCs w:val="28"/>
            <w:lang w:val="ru-RU"/>
          </w:rPr>
          <w:delText>06</w:delText>
        </w:r>
      </w:del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ins w:id="13" w:author="skokov_m" w:date="2018-09-13T17:00:00Z">
        <w:r w:rsidR="007F5B6F" w:rsidRPr="00F052BE">
          <w:rPr>
            <w:rFonts w:ascii="Times New Roman" w:hAnsi="Times New Roman" w:cs="Times New Roman"/>
            <w:sz w:val="28"/>
            <w:szCs w:val="28"/>
            <w:lang w:val="ru-RU"/>
            <w:rPrChange w:id="14" w:author="Alexander Gavrilov" w:date="2018-09-14T08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9</w:t>
        </w:r>
      </w:ins>
      <w:del w:id="15" w:author="skokov_m" w:date="2018-09-13T16:59:00Z">
        <w:r w:rsidDel="007F5B6F">
          <w:rPr>
            <w:rFonts w:ascii="Times New Roman" w:hAnsi="Times New Roman" w:cs="Times New Roman"/>
            <w:sz w:val="28"/>
            <w:szCs w:val="28"/>
            <w:lang w:val="ru-RU"/>
          </w:rPr>
          <w:delText>2</w:delText>
        </w:r>
      </w:del>
      <w:r>
        <w:rPr>
          <w:rFonts w:ascii="Times New Roman" w:hAnsi="Times New Roman" w:cs="Times New Roman"/>
          <w:sz w:val="28"/>
          <w:szCs w:val="28"/>
          <w:lang w:val="ru-RU"/>
        </w:rPr>
        <w:t xml:space="preserve">.2018 </w:t>
      </w:r>
      <w:r w:rsidR="0070740D">
        <w:rPr>
          <w:rFonts w:ascii="Times New Roman" w:hAnsi="Times New Roman" w:cs="Times New Roman"/>
          <w:sz w:val="28"/>
          <w:szCs w:val="28"/>
          <w:lang w:val="ru-RU"/>
        </w:rPr>
        <w:t>состоялось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нагрузочное тестирование</w:t>
      </w:r>
      <w:ins w:id="16" w:author="Alexander Gavrilov" w:date="2018-09-14T08:29:00Z">
        <w:r w:rsidR="00F052BE">
          <w:rPr>
            <w:rFonts w:ascii="Times New Roman" w:hAnsi="Times New Roman" w:cs="Times New Roman"/>
            <w:sz w:val="28"/>
            <w:szCs w:val="28"/>
            <w:lang w:val="ru-RU"/>
          </w:rPr>
          <w:t xml:space="preserve"> сервера</w:t>
        </w:r>
      </w:ins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ins w:id="17" w:author="skokov_m" w:date="2018-09-13T16:59:00Z">
        <w:del w:id="18" w:author="kazyra_d" w:date="2018-09-14T09:44:00Z">
          <w:r w:rsidR="007F5B6F" w:rsidRPr="00B003AF" w:rsidDel="00A21A89">
            <w:rPr>
              <w:rFonts w:ascii="Times New Roman" w:hAnsi="Times New Roman" w:cs="Times New Roman"/>
              <w:sz w:val="28"/>
              <w:szCs w:val="28"/>
              <w:lang w:val="ru-RU"/>
            </w:rPr>
            <w:delText>СККС-ЭПД</w:delText>
          </w:r>
        </w:del>
      </w:ins>
      <w:ins w:id="19" w:author="kazyra_d" w:date="2018-09-14T09:44:00Z">
        <w:r w:rsidR="00A21A89">
          <w:rPr>
            <w:rFonts w:ascii="Times New Roman" w:hAnsi="Times New Roman" w:cs="Times New Roman"/>
            <w:sz w:val="28"/>
            <w:szCs w:val="28"/>
            <w:lang w:val="ru-RU"/>
          </w:rPr>
          <w:t>СМТ</w:t>
        </w:r>
      </w:ins>
      <w:ins w:id="20" w:author="skokov_m" w:date="2018-09-13T16:59:00Z">
        <w:r w:rsidR="007F5B6F" w:rsidDel="007F5B6F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</w:ins>
      <w:del w:id="21" w:author="skokov_m" w:date="2018-09-13T16:59:00Z">
        <w:r w:rsidDel="007F5B6F">
          <w:rPr>
            <w:rFonts w:ascii="Times New Roman" w:hAnsi="Times New Roman" w:cs="Times New Roman"/>
            <w:sz w:val="28"/>
            <w:szCs w:val="28"/>
            <w:lang w:val="ru-RU"/>
          </w:rPr>
          <w:delText>ЦС ККС</w:delText>
        </w:r>
        <w:r w:rsidR="00461DDA" w:rsidDel="007F5B6F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</w:delText>
        </w:r>
      </w:del>
      <w:r w:rsidR="00461DDA">
        <w:rPr>
          <w:rFonts w:ascii="Times New Roman" w:hAnsi="Times New Roman" w:cs="Times New Roman"/>
          <w:sz w:val="28"/>
          <w:szCs w:val="28"/>
          <w:lang w:val="ru-RU"/>
        </w:rPr>
        <w:t>(далее – НТ)</w:t>
      </w:r>
      <w:r w:rsidR="00BD77B9">
        <w:rPr>
          <w:rFonts w:ascii="Times New Roman" w:hAnsi="Times New Roman" w:cs="Times New Roman"/>
          <w:sz w:val="28"/>
          <w:szCs w:val="28"/>
          <w:lang w:val="ru-RU"/>
        </w:rPr>
        <w:t>.</w:t>
      </w:r>
      <w:del w:id="22" w:author="skokov_m" w:date="2018-09-13T17:00:00Z">
        <w:r w:rsidR="00BD77B9" w:rsidDel="007F5B6F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</w:delText>
        </w:r>
      </w:del>
    </w:p>
    <w:p w:rsidR="00327D0E" w:rsidRDefault="00327D0E" w:rsidP="00702EC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7D0E" w:rsidRDefault="00327D0E" w:rsidP="00327D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ПРИМЕНЯЕМЫЕ ТЕХНИЧЕСКИЕ </w:t>
      </w:r>
      <w:r w:rsidR="00F45123">
        <w:rPr>
          <w:rFonts w:ascii="Times New Roman" w:hAnsi="Times New Roman" w:cs="Times New Roman"/>
          <w:sz w:val="28"/>
          <w:szCs w:val="28"/>
          <w:lang w:val="ru-RU"/>
        </w:rPr>
        <w:t xml:space="preserve">И ПРОГРАММНЫЕ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СРЕДСТВА</w:t>
      </w:r>
    </w:p>
    <w:p w:rsidR="00327D0E" w:rsidRDefault="00327D0E" w:rsidP="00461DD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1A89" w:rsidRDefault="004C31F0" w:rsidP="004C31F0">
      <w:pPr>
        <w:pStyle w:val="a3"/>
        <w:numPr>
          <w:ilvl w:val="1"/>
          <w:numId w:val="1"/>
        </w:numPr>
        <w:jc w:val="both"/>
        <w:rPr>
          <w:ins w:id="23" w:author="kazyra_d" w:date="2018-09-14T09:41:00Z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ins w:id="24" w:author="skokov_m" w:date="2018-09-13T16:59:00Z">
        <w:del w:id="25" w:author="kazyra_d" w:date="2018-09-14T09:41:00Z">
          <w:r w:rsidR="007F5B6F" w:rsidRPr="00B003AF" w:rsidDel="00A21A89">
            <w:rPr>
              <w:rFonts w:ascii="Times New Roman" w:hAnsi="Times New Roman" w:cs="Times New Roman"/>
              <w:sz w:val="28"/>
              <w:szCs w:val="28"/>
              <w:lang w:val="ru-RU"/>
            </w:rPr>
            <w:delText>СККС-ЭПД</w:delText>
          </w:r>
          <w:r w:rsidR="007F5B6F" w:rsidDel="00A21A89">
            <w:rPr>
              <w:rFonts w:ascii="Times New Roman" w:hAnsi="Times New Roman" w:cs="Times New Roman"/>
              <w:sz w:val="28"/>
              <w:szCs w:val="28"/>
              <w:lang w:val="ru-RU"/>
            </w:rPr>
            <w:delText xml:space="preserve"> </w:delText>
          </w:r>
        </w:del>
      </w:ins>
      <w:ins w:id="26" w:author="kazyra_d" w:date="2018-09-14T09:41:00Z">
        <w:r w:rsidR="00A21A89">
          <w:rPr>
            <w:rFonts w:ascii="Times New Roman" w:hAnsi="Times New Roman" w:cs="Times New Roman"/>
            <w:sz w:val="28"/>
            <w:szCs w:val="28"/>
            <w:lang w:val="ru-RU"/>
          </w:rPr>
          <w:t>СМТ</w:t>
        </w:r>
      </w:ins>
    </w:p>
    <w:p w:rsidR="00461DDA" w:rsidRDefault="004C31F0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  <w:pPrChange w:id="27" w:author="kazyra_d" w:date="2018-09-14T09:41:00Z">
          <w:pPr>
            <w:pStyle w:val="a3"/>
            <w:numPr>
              <w:ilvl w:val="1"/>
              <w:numId w:val="1"/>
            </w:numPr>
            <w:ind w:left="1287" w:hanging="720"/>
            <w:jc w:val="both"/>
          </w:pPr>
        </w:pPrChange>
      </w:pPr>
      <w:del w:id="28" w:author="skokov_m" w:date="2018-09-13T16:59:00Z">
        <w:r w:rsidDel="007F5B6F">
          <w:rPr>
            <w:rFonts w:ascii="Times New Roman" w:hAnsi="Times New Roman" w:cs="Times New Roman"/>
            <w:sz w:val="28"/>
            <w:szCs w:val="28"/>
            <w:lang w:val="ru-RU"/>
          </w:rPr>
          <w:delText>ЦС ККС</w:delText>
        </w:r>
      </w:del>
    </w:p>
    <w:p w:rsidR="004C31F0" w:rsidRDefault="004C31F0" w:rsidP="004C31F0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приложений</w:t>
      </w:r>
    </w:p>
    <w:p w:rsidR="00A26B40" w:rsidRDefault="00A26B40" w:rsidP="00A26B40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4C31F0" w:rsidRPr="00A21A89" w:rsidTr="00436E7C">
        <w:trPr>
          <w:trHeight w:val="320"/>
          <w:jc w:val="center"/>
        </w:trPr>
        <w:tc>
          <w:tcPr>
            <w:tcW w:w="3956" w:type="dxa"/>
          </w:tcPr>
          <w:p w:rsidR="004C31F0" w:rsidRPr="00592CF2" w:rsidRDefault="004C31F0" w:rsidP="004C31F0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92CF2">
              <w:rPr>
                <w:rFonts w:ascii="Times New Roman" w:hAnsi="Times New Roman" w:cs="Times New Roman"/>
                <w:szCs w:val="28"/>
                <w:lang w:val="ru-RU"/>
              </w:rPr>
              <w:t>Процессор</w:t>
            </w:r>
          </w:p>
        </w:tc>
        <w:tc>
          <w:tcPr>
            <w:tcW w:w="3957" w:type="dxa"/>
            <w:vAlign w:val="center"/>
          </w:tcPr>
          <w:p w:rsidR="004C31F0" w:rsidRPr="00F10EC9" w:rsidRDefault="00597BF1" w:rsidP="00436E7C">
            <w:pPr>
              <w:rPr>
                <w:rFonts w:ascii="Times New Roman" w:hAnsi="Times New Roman" w:cs="Times New Roman"/>
                <w:szCs w:val="28"/>
              </w:rPr>
            </w:pPr>
            <w:r w:rsidRPr="00F052BE">
              <w:rPr>
                <w:rFonts w:ascii="Times New Roman" w:hAnsi="Times New Roman" w:cs="Times New Roman"/>
                <w:szCs w:val="28"/>
                <w:rPrChange w:id="29" w:author="Alexander Gavrilov" w:date="2018-09-14T08:32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Intel</w:t>
            </w:r>
            <w:r w:rsidRPr="00F10EC9">
              <w:rPr>
                <w:rFonts w:ascii="Times New Roman" w:hAnsi="Times New Roman" w:cs="Times New Roman"/>
                <w:szCs w:val="28"/>
                <w:rPrChange w:id="30" w:author="skokov_m" w:date="2018-09-14T11:08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 </w:t>
            </w:r>
            <w:r w:rsidRPr="00F052BE">
              <w:rPr>
                <w:rFonts w:ascii="Times New Roman" w:hAnsi="Times New Roman" w:cs="Times New Roman"/>
                <w:szCs w:val="28"/>
                <w:rPrChange w:id="31" w:author="Alexander Gavrilov" w:date="2018-09-14T08:32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Xeon</w:t>
            </w:r>
            <w:r w:rsidRPr="00F10EC9">
              <w:rPr>
                <w:rFonts w:ascii="Times New Roman" w:hAnsi="Times New Roman" w:cs="Times New Roman"/>
                <w:szCs w:val="28"/>
                <w:rPrChange w:id="32" w:author="skokov_m" w:date="2018-09-14T11:08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 </w:t>
            </w:r>
            <w:r w:rsidRPr="00F052BE">
              <w:rPr>
                <w:rFonts w:ascii="Times New Roman" w:hAnsi="Times New Roman" w:cs="Times New Roman"/>
                <w:szCs w:val="28"/>
                <w:rPrChange w:id="33" w:author="Alexander Gavrilov" w:date="2018-09-14T08:32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E</w:t>
            </w:r>
            <w:r w:rsidRPr="00F10EC9">
              <w:rPr>
                <w:rFonts w:ascii="Times New Roman" w:hAnsi="Times New Roman" w:cs="Times New Roman"/>
                <w:szCs w:val="28"/>
                <w:rPrChange w:id="34" w:author="skokov_m" w:date="2018-09-14T11:08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5-2680 </w:t>
            </w:r>
            <w:r w:rsidRPr="00F052BE">
              <w:rPr>
                <w:rFonts w:ascii="Times New Roman" w:hAnsi="Times New Roman" w:cs="Times New Roman"/>
                <w:szCs w:val="28"/>
                <w:rPrChange w:id="35" w:author="Alexander Gavrilov" w:date="2018-09-14T08:32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v</w:t>
            </w:r>
            <w:r w:rsidRPr="00F10EC9">
              <w:rPr>
                <w:rFonts w:ascii="Times New Roman" w:hAnsi="Times New Roman" w:cs="Times New Roman"/>
                <w:szCs w:val="28"/>
                <w:rPrChange w:id="36" w:author="skokov_m" w:date="2018-09-14T11:08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3 2.50 </w:t>
            </w:r>
            <w:r w:rsidRPr="00A21A89">
              <w:rPr>
                <w:rFonts w:ascii="Times New Roman" w:hAnsi="Times New Roman" w:cs="Times New Roman"/>
                <w:szCs w:val="28"/>
                <w:lang w:val="ru-RU"/>
                <w:rPrChange w:id="37" w:author="kazyra_d" w:date="2018-09-14T09:39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ГГц</w:t>
            </w:r>
            <w:r w:rsidRPr="00F10EC9">
              <w:rPr>
                <w:rFonts w:ascii="Times New Roman" w:hAnsi="Times New Roman" w:cs="Times New Roman"/>
                <w:szCs w:val="28"/>
                <w:rPrChange w:id="38" w:author="skokov_m" w:date="2018-09-14T11:08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, 8 </w:t>
            </w:r>
            <w:r w:rsidRPr="00A21A89">
              <w:rPr>
                <w:rFonts w:ascii="Times New Roman" w:hAnsi="Times New Roman" w:cs="Times New Roman"/>
                <w:szCs w:val="28"/>
                <w:lang w:val="ru-RU"/>
                <w:rPrChange w:id="39" w:author="kazyra_d" w:date="2018-09-14T09:39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ядер</w:t>
            </w:r>
          </w:p>
        </w:tc>
      </w:tr>
      <w:tr w:rsidR="004C31F0" w:rsidRPr="00A21A89" w:rsidTr="00436E7C">
        <w:trPr>
          <w:trHeight w:val="326"/>
          <w:jc w:val="center"/>
        </w:trPr>
        <w:tc>
          <w:tcPr>
            <w:tcW w:w="3956" w:type="dxa"/>
          </w:tcPr>
          <w:p w:rsidR="004C31F0" w:rsidRPr="005E6532" w:rsidRDefault="004C31F0" w:rsidP="004C31F0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E6532">
              <w:rPr>
                <w:rFonts w:ascii="Times New Roman" w:hAnsi="Times New Roman" w:cs="Times New Roman"/>
                <w:szCs w:val="28"/>
                <w:lang w:val="ru-RU"/>
              </w:rPr>
              <w:t>ОЗУ</w:t>
            </w:r>
          </w:p>
        </w:tc>
        <w:tc>
          <w:tcPr>
            <w:tcW w:w="3957" w:type="dxa"/>
            <w:vAlign w:val="center"/>
          </w:tcPr>
          <w:p w:rsidR="004C31F0" w:rsidRPr="005E6532" w:rsidRDefault="00A26781" w:rsidP="00436E7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5E6532">
              <w:rPr>
                <w:rFonts w:ascii="Times New Roman" w:hAnsi="Times New Roman" w:cs="Times New Roman"/>
                <w:szCs w:val="28"/>
                <w:lang w:val="ru-RU"/>
              </w:rPr>
              <w:t>8</w:t>
            </w:r>
            <w:r w:rsidR="00A26B40" w:rsidRPr="005E6532">
              <w:rPr>
                <w:rFonts w:ascii="Times New Roman" w:hAnsi="Times New Roman" w:cs="Times New Roman"/>
                <w:szCs w:val="28"/>
                <w:lang w:val="ru-RU"/>
              </w:rPr>
              <w:t xml:space="preserve"> Гб</w:t>
            </w:r>
          </w:p>
        </w:tc>
      </w:tr>
      <w:tr w:rsidR="004C31F0" w:rsidRPr="00F052BE" w:rsidTr="00436E7C">
        <w:trPr>
          <w:trHeight w:val="641"/>
          <w:jc w:val="center"/>
        </w:trPr>
        <w:tc>
          <w:tcPr>
            <w:tcW w:w="3956" w:type="dxa"/>
          </w:tcPr>
          <w:p w:rsidR="004C31F0" w:rsidRPr="00F052BE" w:rsidRDefault="004C31F0" w:rsidP="004C31F0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Дисковое пространство, тип подключения</w:t>
            </w:r>
            <w:r w:rsidR="00A26B40" w:rsidRPr="00F052BE">
              <w:rPr>
                <w:rFonts w:ascii="Times New Roman" w:hAnsi="Times New Roman" w:cs="Times New Roman"/>
                <w:szCs w:val="28"/>
                <w:lang w:val="ru-RU"/>
              </w:rPr>
              <w:t>, характеристики</w:t>
            </w:r>
          </w:p>
        </w:tc>
        <w:tc>
          <w:tcPr>
            <w:tcW w:w="3957" w:type="dxa"/>
            <w:vAlign w:val="center"/>
          </w:tcPr>
          <w:p w:rsidR="004C31F0" w:rsidRPr="00F052BE" w:rsidRDefault="00597BF1" w:rsidP="00436E7C">
            <w:pPr>
              <w:rPr>
                <w:rFonts w:ascii="Times New Roman" w:hAnsi="Times New Roman" w:cs="Times New Roman"/>
                <w:szCs w:val="28"/>
                <w:rPrChange w:id="40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</w:pPr>
            <w:r w:rsidRPr="00F052BE">
              <w:rPr>
                <w:rFonts w:ascii="Times New Roman" w:hAnsi="Times New Roman" w:cs="Times New Roman"/>
                <w:szCs w:val="28"/>
                <w:rPrChange w:id="41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FC 8</w:t>
            </w:r>
            <w:r w:rsidR="00436E7C" w:rsidRPr="00F052BE">
              <w:rPr>
                <w:rFonts w:ascii="Times New Roman" w:hAnsi="Times New Roman" w:cs="Times New Roman"/>
                <w:szCs w:val="28"/>
                <w:rPrChange w:id="42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 </w:t>
            </w:r>
            <w:proofErr w:type="spellStart"/>
            <w:r w:rsidR="00436E7C" w:rsidRPr="00F052BE">
              <w:rPr>
                <w:rFonts w:ascii="Times New Roman" w:hAnsi="Times New Roman" w:cs="Times New Roman"/>
                <w:szCs w:val="28"/>
                <w:rPrChange w:id="43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Гбит</w:t>
            </w:r>
            <w:proofErr w:type="spellEnd"/>
            <w:r w:rsidR="00436E7C" w:rsidRPr="00F052BE">
              <w:rPr>
                <w:rFonts w:ascii="Times New Roman" w:hAnsi="Times New Roman" w:cs="Times New Roman"/>
                <w:szCs w:val="28"/>
                <w:rPrChange w:id="44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/с</w:t>
            </w:r>
          </w:p>
        </w:tc>
      </w:tr>
      <w:tr w:rsidR="004C31F0" w:rsidRPr="00F052BE" w:rsidTr="00436E7C">
        <w:trPr>
          <w:trHeight w:val="300"/>
          <w:jc w:val="center"/>
        </w:trPr>
        <w:tc>
          <w:tcPr>
            <w:tcW w:w="3956" w:type="dxa"/>
          </w:tcPr>
          <w:p w:rsidR="004C31F0" w:rsidRPr="00F052BE" w:rsidRDefault="00A26B40" w:rsidP="004C31F0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Сетевое подключение</w:t>
            </w:r>
          </w:p>
        </w:tc>
        <w:tc>
          <w:tcPr>
            <w:tcW w:w="3957" w:type="dxa"/>
            <w:vAlign w:val="center"/>
          </w:tcPr>
          <w:p w:rsidR="004C31F0" w:rsidRPr="00F052BE" w:rsidRDefault="00807112" w:rsidP="00436E7C">
            <w:pPr>
              <w:rPr>
                <w:rFonts w:ascii="Times New Roman" w:hAnsi="Times New Roman" w:cs="Times New Roman"/>
                <w:szCs w:val="28"/>
                <w:lang w:val="ru-RU"/>
                <w:rPrChange w:id="45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  <w:rPrChange w:id="46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1000 Мб</w:t>
            </w:r>
            <w:r w:rsidR="00436E7C" w:rsidRPr="00F052BE">
              <w:rPr>
                <w:rFonts w:ascii="Times New Roman" w:hAnsi="Times New Roman" w:cs="Times New Roman"/>
                <w:szCs w:val="28"/>
                <w:lang w:val="ru-RU"/>
                <w:rPrChange w:id="47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ит</w:t>
            </w:r>
            <w:r w:rsidRPr="00F052BE">
              <w:rPr>
                <w:rFonts w:ascii="Times New Roman" w:hAnsi="Times New Roman" w:cs="Times New Roman"/>
                <w:szCs w:val="28"/>
                <w:lang w:val="ru-RU"/>
                <w:rPrChange w:id="48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/с</w:t>
            </w:r>
          </w:p>
        </w:tc>
      </w:tr>
      <w:tr w:rsidR="00A26B40" w:rsidRPr="00F052BE" w:rsidTr="00436E7C">
        <w:trPr>
          <w:trHeight w:val="300"/>
          <w:jc w:val="center"/>
        </w:trPr>
        <w:tc>
          <w:tcPr>
            <w:tcW w:w="3956" w:type="dxa"/>
          </w:tcPr>
          <w:p w:rsidR="00A26B40" w:rsidRPr="00F052BE" w:rsidRDefault="00A26B40" w:rsidP="004C31F0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Операционная система</w:t>
            </w:r>
          </w:p>
        </w:tc>
        <w:tc>
          <w:tcPr>
            <w:tcW w:w="3957" w:type="dxa"/>
            <w:vAlign w:val="center"/>
          </w:tcPr>
          <w:p w:rsidR="00A26B40" w:rsidRPr="00F052BE" w:rsidRDefault="00A26B40" w:rsidP="00436E7C">
            <w:pPr>
              <w:rPr>
                <w:rFonts w:ascii="Times New Roman" w:hAnsi="Times New Roman" w:cs="Times New Roman"/>
                <w:szCs w:val="28"/>
                <w:lang w:val="ru-RU"/>
                <w:rPrChange w:id="49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</w:pP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0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Red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1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2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Hat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3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4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Enterprise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5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6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Linux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57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7.3</w:t>
            </w:r>
          </w:p>
        </w:tc>
      </w:tr>
    </w:tbl>
    <w:p w:rsidR="004C31F0" w:rsidRPr="00F052BE" w:rsidRDefault="004C31F0" w:rsidP="004C31F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1F0" w:rsidRPr="00F052BE" w:rsidRDefault="004C31F0" w:rsidP="004C31F0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2BE">
        <w:rPr>
          <w:rFonts w:ascii="Times New Roman" w:hAnsi="Times New Roman" w:cs="Times New Roman"/>
          <w:sz w:val="28"/>
          <w:szCs w:val="28"/>
          <w:lang w:val="ru-RU"/>
        </w:rPr>
        <w:t>Сервер БД</w:t>
      </w:r>
      <w:r w:rsidRPr="00F052BE">
        <w:rPr>
          <w:rStyle w:val="a6"/>
          <w:rFonts w:ascii="Times New Roman" w:hAnsi="Times New Roman" w:cs="Times New Roman"/>
          <w:sz w:val="28"/>
          <w:szCs w:val="28"/>
          <w:lang w:val="ru-RU"/>
        </w:rPr>
        <w:footnoteReference w:id="2"/>
      </w:r>
    </w:p>
    <w:p w:rsidR="00A26B40" w:rsidRPr="00F052BE" w:rsidRDefault="00A26B40" w:rsidP="00A26B40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807112" w:rsidRPr="00F052BE" w:rsidTr="00B014A1">
        <w:trPr>
          <w:trHeight w:val="320"/>
          <w:jc w:val="center"/>
        </w:trPr>
        <w:tc>
          <w:tcPr>
            <w:tcW w:w="3956" w:type="dxa"/>
          </w:tcPr>
          <w:p w:rsidR="00807112" w:rsidRPr="00F052BE" w:rsidRDefault="00807112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Процессор</w:t>
            </w:r>
          </w:p>
        </w:tc>
        <w:tc>
          <w:tcPr>
            <w:tcW w:w="3957" w:type="dxa"/>
            <w:vAlign w:val="center"/>
          </w:tcPr>
          <w:p w:rsidR="00807112" w:rsidRPr="00F052BE" w:rsidRDefault="00436E7C" w:rsidP="00B014A1">
            <w:pPr>
              <w:rPr>
                <w:rFonts w:ascii="Times New Roman" w:hAnsi="Times New Roman" w:cs="Times New Roman"/>
                <w:i/>
                <w:szCs w:val="28"/>
                <w:rPrChange w:id="58" w:author="Alexander Gavrilov" w:date="2018-09-14T08:33:00Z">
                  <w:rPr>
                    <w:rFonts w:ascii="Times New Roman" w:hAnsi="Times New Roman" w:cs="Times New Roman"/>
                    <w:i/>
                    <w:szCs w:val="28"/>
                    <w:highlight w:val="yellow"/>
                  </w:rPr>
                </w:rPrChange>
              </w:rPr>
            </w:pPr>
            <w:r w:rsidRPr="00F052BE">
              <w:rPr>
                <w:rFonts w:ascii="Times New Roman" w:hAnsi="Times New Roman" w:cs="Times New Roman"/>
                <w:szCs w:val="28"/>
                <w:rPrChange w:id="59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Intel Xeon E5-2680 v3 2.50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rPrChange w:id="60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ГГц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rPrChange w:id="61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, 8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rPrChange w:id="62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ядер</w:t>
            </w:r>
            <w:proofErr w:type="spellEnd"/>
          </w:p>
        </w:tc>
      </w:tr>
      <w:tr w:rsidR="00807112" w:rsidRPr="00F052BE" w:rsidTr="00B014A1">
        <w:trPr>
          <w:trHeight w:val="326"/>
          <w:jc w:val="center"/>
        </w:trPr>
        <w:tc>
          <w:tcPr>
            <w:tcW w:w="3956" w:type="dxa"/>
          </w:tcPr>
          <w:p w:rsidR="00807112" w:rsidRPr="00F052BE" w:rsidRDefault="00807112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ОЗУ</w:t>
            </w:r>
          </w:p>
        </w:tc>
        <w:tc>
          <w:tcPr>
            <w:tcW w:w="3957" w:type="dxa"/>
            <w:vAlign w:val="center"/>
          </w:tcPr>
          <w:p w:rsidR="00807112" w:rsidRPr="00F052BE" w:rsidRDefault="00A26781" w:rsidP="00B014A1">
            <w:pPr>
              <w:rPr>
                <w:rFonts w:ascii="Times New Roman" w:hAnsi="Times New Roman" w:cs="Times New Roman"/>
                <w:szCs w:val="28"/>
                <w:lang w:val="ru-RU"/>
                <w:rPrChange w:id="63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  <w:rPrChange w:id="64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32</w:t>
            </w:r>
            <w:r w:rsidR="00807112" w:rsidRPr="00F052BE">
              <w:rPr>
                <w:rFonts w:ascii="Times New Roman" w:hAnsi="Times New Roman" w:cs="Times New Roman"/>
                <w:szCs w:val="28"/>
                <w:lang w:val="ru-RU"/>
                <w:rPrChange w:id="65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Гб</w:t>
            </w:r>
          </w:p>
        </w:tc>
      </w:tr>
      <w:tr w:rsidR="00A26B40" w:rsidRPr="00F052BE" w:rsidTr="00B014A1">
        <w:trPr>
          <w:trHeight w:val="641"/>
          <w:jc w:val="center"/>
        </w:trPr>
        <w:tc>
          <w:tcPr>
            <w:tcW w:w="3956" w:type="dxa"/>
          </w:tcPr>
          <w:p w:rsidR="00A26B40" w:rsidRPr="00F052BE" w:rsidRDefault="00A26B40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Дисковое пространство, тип подключения, характеристики</w:t>
            </w:r>
          </w:p>
        </w:tc>
        <w:tc>
          <w:tcPr>
            <w:tcW w:w="3957" w:type="dxa"/>
            <w:vAlign w:val="center"/>
          </w:tcPr>
          <w:p w:rsidR="00A26B40" w:rsidRPr="00F052BE" w:rsidRDefault="00436E7C" w:rsidP="00B014A1">
            <w:pPr>
              <w:rPr>
                <w:rFonts w:ascii="Times New Roman" w:hAnsi="Times New Roman" w:cs="Times New Roman"/>
                <w:i/>
                <w:szCs w:val="28"/>
                <w:rPrChange w:id="66" w:author="Alexander Gavrilov" w:date="2018-09-14T08:33:00Z">
                  <w:rPr>
                    <w:rFonts w:ascii="Times New Roman" w:hAnsi="Times New Roman" w:cs="Times New Roman"/>
                    <w:i/>
                    <w:szCs w:val="28"/>
                    <w:highlight w:val="yellow"/>
                  </w:rPr>
                </w:rPrChange>
              </w:rPr>
            </w:pPr>
            <w:r w:rsidRPr="00F052BE">
              <w:rPr>
                <w:rFonts w:ascii="Times New Roman" w:hAnsi="Times New Roman" w:cs="Times New Roman"/>
                <w:szCs w:val="28"/>
                <w:rPrChange w:id="67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 xml:space="preserve">FC 8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rPrChange w:id="68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Гбит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rPrChange w:id="69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</w:rPr>
                </w:rPrChange>
              </w:rPr>
              <w:t>/с</w:t>
            </w:r>
          </w:p>
        </w:tc>
      </w:tr>
      <w:tr w:rsidR="00A26B40" w:rsidRPr="00F052BE" w:rsidTr="00B014A1">
        <w:trPr>
          <w:trHeight w:val="300"/>
          <w:jc w:val="center"/>
        </w:trPr>
        <w:tc>
          <w:tcPr>
            <w:tcW w:w="3956" w:type="dxa"/>
          </w:tcPr>
          <w:p w:rsidR="00A26B40" w:rsidRPr="00F052BE" w:rsidRDefault="00A26B40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Сетевое подключение</w:t>
            </w:r>
          </w:p>
        </w:tc>
        <w:tc>
          <w:tcPr>
            <w:tcW w:w="3957" w:type="dxa"/>
            <w:vAlign w:val="center"/>
          </w:tcPr>
          <w:p w:rsidR="00A26B40" w:rsidRPr="00F052BE" w:rsidRDefault="00807112" w:rsidP="00B014A1">
            <w:pPr>
              <w:rPr>
                <w:rFonts w:ascii="Times New Roman" w:hAnsi="Times New Roman" w:cs="Times New Roman"/>
                <w:szCs w:val="28"/>
                <w:lang w:val="ru-RU"/>
                <w:rPrChange w:id="70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  <w:rPrChange w:id="71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1000 Мб/с</w:t>
            </w:r>
          </w:p>
        </w:tc>
      </w:tr>
      <w:tr w:rsidR="00A26B40" w:rsidRPr="00592CF2" w:rsidTr="00B014A1">
        <w:trPr>
          <w:trHeight w:val="300"/>
          <w:jc w:val="center"/>
        </w:trPr>
        <w:tc>
          <w:tcPr>
            <w:tcW w:w="3956" w:type="dxa"/>
          </w:tcPr>
          <w:p w:rsidR="00A26B40" w:rsidRPr="00F052BE" w:rsidRDefault="00A26B40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052BE">
              <w:rPr>
                <w:rFonts w:ascii="Times New Roman" w:hAnsi="Times New Roman" w:cs="Times New Roman"/>
                <w:szCs w:val="28"/>
                <w:lang w:val="ru-RU"/>
              </w:rPr>
              <w:t>Операционная система</w:t>
            </w:r>
          </w:p>
        </w:tc>
        <w:tc>
          <w:tcPr>
            <w:tcW w:w="3957" w:type="dxa"/>
            <w:vAlign w:val="center"/>
          </w:tcPr>
          <w:p w:rsidR="00A26B40" w:rsidRPr="00F052BE" w:rsidRDefault="00A26B40" w:rsidP="00B014A1">
            <w:pPr>
              <w:rPr>
                <w:rFonts w:ascii="Times New Roman" w:hAnsi="Times New Roman" w:cs="Times New Roman"/>
                <w:szCs w:val="28"/>
                <w:lang w:val="ru-RU"/>
                <w:rPrChange w:id="72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</w:pP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3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Red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4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5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Hat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6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7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Enterprise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8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</w:t>
            </w:r>
            <w:proofErr w:type="spellStart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79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>Linux</w:t>
            </w:r>
            <w:proofErr w:type="spellEnd"/>
            <w:r w:rsidRPr="00F052BE">
              <w:rPr>
                <w:rFonts w:ascii="Times New Roman" w:hAnsi="Times New Roman" w:cs="Times New Roman"/>
                <w:szCs w:val="28"/>
                <w:lang w:val="ru-RU"/>
                <w:rPrChange w:id="80" w:author="Alexander Gavrilov" w:date="2018-09-14T08:33:00Z">
                  <w:rPr>
                    <w:rFonts w:ascii="Times New Roman" w:hAnsi="Times New Roman" w:cs="Times New Roman"/>
                    <w:szCs w:val="28"/>
                    <w:highlight w:val="yellow"/>
                    <w:lang w:val="ru-RU"/>
                  </w:rPr>
                </w:rPrChange>
              </w:rPr>
              <w:t xml:space="preserve"> 7.3</w:t>
            </w:r>
          </w:p>
        </w:tc>
      </w:tr>
    </w:tbl>
    <w:p w:rsidR="004C31F0" w:rsidRDefault="004C31F0" w:rsidP="004C31F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6B40" w:rsidRDefault="00A26B40" w:rsidP="00A26B40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Рабочие станции</w:t>
      </w:r>
      <w:r w:rsidR="00532173">
        <w:rPr>
          <w:rFonts w:ascii="Times New Roman" w:hAnsi="Times New Roman" w:cs="Times New Roman"/>
          <w:sz w:val="28"/>
          <w:szCs w:val="28"/>
          <w:lang w:val="ru-RU"/>
        </w:rPr>
        <w:t xml:space="preserve"> (РС)</w:t>
      </w:r>
    </w:p>
    <w:p w:rsidR="00393593" w:rsidRDefault="00393593" w:rsidP="003935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393593" w:rsidRPr="00592CF2" w:rsidTr="001B7B77">
        <w:trPr>
          <w:trHeight w:val="320"/>
          <w:jc w:val="center"/>
        </w:trPr>
        <w:tc>
          <w:tcPr>
            <w:tcW w:w="7913" w:type="dxa"/>
            <w:gridSpan w:val="2"/>
          </w:tcPr>
          <w:p w:rsidR="00393593" w:rsidRPr="00592CF2" w:rsidRDefault="00393593" w:rsidP="001B7B77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592CF2">
              <w:rPr>
                <w:rFonts w:ascii="Times New Roman" w:hAnsi="Times New Roman" w:cs="Times New Roman"/>
                <w:i/>
                <w:szCs w:val="28"/>
              </w:rPr>
              <w:t xml:space="preserve">РС </w:t>
            </w:r>
            <w:r w:rsidR="00DB45E9">
              <w:rPr>
                <w:rFonts w:ascii="Times New Roman" w:hAnsi="Times New Roman" w:cs="Times New Roman"/>
                <w:i/>
                <w:szCs w:val="28"/>
              </w:rPr>
              <w:t>№</w:t>
            </w:r>
            <w:r w:rsidRPr="00592CF2">
              <w:rPr>
                <w:rFonts w:ascii="Times New Roman" w:hAnsi="Times New Roman" w:cs="Times New Roman"/>
                <w:i/>
                <w:szCs w:val="28"/>
              </w:rPr>
              <w:t>1</w:t>
            </w:r>
          </w:p>
        </w:tc>
      </w:tr>
      <w:tr w:rsidR="00393593" w:rsidRPr="00592CF2" w:rsidTr="001B7B77">
        <w:trPr>
          <w:trHeight w:val="320"/>
          <w:jc w:val="center"/>
        </w:trPr>
        <w:tc>
          <w:tcPr>
            <w:tcW w:w="3956" w:type="dxa"/>
          </w:tcPr>
          <w:p w:rsidR="00393593" w:rsidRPr="00592CF2" w:rsidRDefault="00393593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92CF2">
              <w:rPr>
                <w:rFonts w:ascii="Times New Roman" w:hAnsi="Times New Roman" w:cs="Times New Roman"/>
                <w:szCs w:val="28"/>
                <w:lang w:val="ru-RU"/>
              </w:rPr>
              <w:t>Процессор</w:t>
            </w:r>
          </w:p>
        </w:tc>
        <w:tc>
          <w:tcPr>
            <w:tcW w:w="3957" w:type="dxa"/>
          </w:tcPr>
          <w:p w:rsidR="00393593" w:rsidRPr="00B003AF" w:rsidRDefault="00B014A1" w:rsidP="00B014A1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B014A1">
              <w:rPr>
                <w:rFonts w:ascii="Times New Roman" w:hAnsi="Times New Roman" w:cs="Times New Roman"/>
                <w:szCs w:val="28"/>
              </w:rPr>
              <w:t>Intel Core i5-7500 3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  <w:r w:rsidRPr="00B014A1">
              <w:rPr>
                <w:rFonts w:ascii="Times New Roman" w:hAnsi="Times New Roman" w:cs="Times New Roman"/>
                <w:szCs w:val="28"/>
              </w:rPr>
              <w:t xml:space="preserve">40 </w:t>
            </w:r>
            <w:proofErr w:type="spellStart"/>
            <w:r w:rsidRPr="00B014A1">
              <w:rPr>
                <w:rFonts w:ascii="Times New Roman" w:hAnsi="Times New Roman" w:cs="Times New Roman"/>
                <w:szCs w:val="28"/>
              </w:rPr>
              <w:t>ГГц</w:t>
            </w:r>
            <w:proofErr w:type="spellEnd"/>
            <w:r w:rsidRPr="00B014A1">
              <w:rPr>
                <w:rFonts w:ascii="Times New Roman" w:hAnsi="Times New Roman" w:cs="Times New Roman"/>
                <w:szCs w:val="28"/>
              </w:rPr>
              <w:t xml:space="preserve">, 4 </w:t>
            </w:r>
            <w:proofErr w:type="spellStart"/>
            <w:r w:rsidRPr="00B014A1">
              <w:rPr>
                <w:rFonts w:ascii="Times New Roman" w:hAnsi="Times New Roman" w:cs="Times New Roman"/>
                <w:szCs w:val="28"/>
              </w:rPr>
              <w:t>ядра</w:t>
            </w:r>
            <w:proofErr w:type="spellEnd"/>
          </w:p>
        </w:tc>
      </w:tr>
      <w:tr w:rsidR="00EF327E" w:rsidRPr="00592CF2" w:rsidTr="001B7B77">
        <w:trPr>
          <w:trHeight w:val="326"/>
          <w:jc w:val="center"/>
        </w:trPr>
        <w:tc>
          <w:tcPr>
            <w:tcW w:w="3956" w:type="dxa"/>
          </w:tcPr>
          <w:p w:rsidR="00EF327E" w:rsidRPr="00592CF2" w:rsidRDefault="00EF327E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92CF2">
              <w:rPr>
                <w:rFonts w:ascii="Times New Roman" w:hAnsi="Times New Roman" w:cs="Times New Roman"/>
                <w:szCs w:val="28"/>
                <w:lang w:val="ru-RU"/>
              </w:rPr>
              <w:t>ОЗУ</w:t>
            </w:r>
          </w:p>
        </w:tc>
        <w:tc>
          <w:tcPr>
            <w:tcW w:w="3957" w:type="dxa"/>
          </w:tcPr>
          <w:p w:rsidR="00EF327E" w:rsidRPr="00592CF2" w:rsidRDefault="00EF327E" w:rsidP="001B7B77">
            <w:pPr>
              <w:jc w:val="both"/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B014A1">
              <w:rPr>
                <w:rFonts w:ascii="Times New Roman" w:hAnsi="Times New Roman" w:cs="Times New Roman"/>
                <w:szCs w:val="28"/>
                <w:lang w:val="ru-RU"/>
              </w:rPr>
              <w:t>8 Гб</w:t>
            </w:r>
          </w:p>
        </w:tc>
      </w:tr>
      <w:tr w:rsidR="00393593" w:rsidRPr="00592CF2" w:rsidTr="001B7B77">
        <w:trPr>
          <w:trHeight w:val="300"/>
          <w:jc w:val="center"/>
        </w:trPr>
        <w:tc>
          <w:tcPr>
            <w:tcW w:w="3956" w:type="dxa"/>
          </w:tcPr>
          <w:p w:rsidR="00393593" w:rsidRPr="00592CF2" w:rsidRDefault="00393593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92CF2">
              <w:rPr>
                <w:rFonts w:ascii="Times New Roman" w:hAnsi="Times New Roman" w:cs="Times New Roman"/>
                <w:szCs w:val="28"/>
                <w:lang w:val="ru-RU"/>
              </w:rPr>
              <w:t>Сетевое подключение</w:t>
            </w:r>
          </w:p>
        </w:tc>
        <w:tc>
          <w:tcPr>
            <w:tcW w:w="3957" w:type="dxa"/>
          </w:tcPr>
          <w:p w:rsidR="00393593" w:rsidRPr="00592CF2" w:rsidRDefault="00393593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92CF2">
              <w:rPr>
                <w:rFonts w:ascii="Times New Roman" w:hAnsi="Times New Roman" w:cs="Times New Roman"/>
                <w:szCs w:val="28"/>
                <w:lang w:val="ru-RU"/>
              </w:rPr>
              <w:t>1000 Мб/с</w:t>
            </w:r>
          </w:p>
        </w:tc>
      </w:tr>
      <w:tr w:rsidR="00393593" w:rsidRPr="00592CF2" w:rsidTr="001B7B77">
        <w:trPr>
          <w:trHeight w:val="300"/>
          <w:jc w:val="center"/>
        </w:trPr>
        <w:tc>
          <w:tcPr>
            <w:tcW w:w="3956" w:type="dxa"/>
          </w:tcPr>
          <w:p w:rsidR="00393593" w:rsidRPr="00592CF2" w:rsidRDefault="00393593" w:rsidP="001B7B77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592CF2">
              <w:rPr>
                <w:rFonts w:ascii="Times New Roman" w:hAnsi="Times New Roman" w:cs="Times New Roman"/>
                <w:szCs w:val="28"/>
                <w:lang w:val="ru-RU"/>
              </w:rPr>
              <w:t>Операционная система</w:t>
            </w:r>
          </w:p>
        </w:tc>
        <w:tc>
          <w:tcPr>
            <w:tcW w:w="3957" w:type="dxa"/>
          </w:tcPr>
          <w:p w:rsidR="00393593" w:rsidRPr="00592CF2" w:rsidRDefault="00393593" w:rsidP="001B7B77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592CF2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</w:tbl>
    <w:p w:rsidR="001D32DA" w:rsidRDefault="001D32DA" w:rsidP="00393593">
      <w:pPr>
        <w:jc w:val="both"/>
        <w:rPr>
          <w:ins w:id="81" w:author="kazyra_d" w:date="2018-09-14T09:50:00Z"/>
          <w:rFonts w:ascii="Times New Roman" w:hAnsi="Times New Roman" w:cs="Times New Roman"/>
          <w:sz w:val="28"/>
          <w:szCs w:val="28"/>
          <w:lang w:val="ru-RU"/>
        </w:rPr>
        <w:sectPr w:rsidR="001D32DA" w:rsidSect="004F3CCB">
          <w:pgSz w:w="11906" w:h="16838"/>
          <w:pgMar w:top="1134" w:right="850" w:bottom="1134" w:left="1183" w:header="708" w:footer="708" w:gutter="0"/>
          <w:cols w:space="708"/>
          <w:docGrid w:linePitch="360"/>
        </w:sectPr>
      </w:pPr>
    </w:p>
    <w:p w:rsidR="00393593" w:rsidRDefault="00393593" w:rsidP="003935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B003AF" w:rsidRPr="00592CF2" w:rsidDel="004F3CCB" w:rsidTr="00B003AF">
        <w:trPr>
          <w:trHeight w:val="320"/>
          <w:jc w:val="center"/>
          <w:del w:id="82" w:author="kazyra_d" w:date="2018-09-14T09:45:00Z"/>
        </w:trPr>
        <w:tc>
          <w:tcPr>
            <w:tcW w:w="7913" w:type="dxa"/>
            <w:gridSpan w:val="2"/>
          </w:tcPr>
          <w:p w:rsidR="00B003AF" w:rsidRPr="00592CF2" w:rsidDel="004F3CCB" w:rsidRDefault="00B003AF" w:rsidP="00B003AF">
            <w:pPr>
              <w:jc w:val="both"/>
              <w:rPr>
                <w:del w:id="83" w:author="kazyra_d" w:date="2018-09-14T09:45:00Z"/>
                <w:rFonts w:ascii="Times New Roman" w:hAnsi="Times New Roman" w:cs="Times New Roman"/>
                <w:i/>
                <w:szCs w:val="28"/>
              </w:rPr>
            </w:pPr>
            <w:del w:id="84" w:author="kazyra_d" w:date="2018-09-14T09:45:00Z">
              <w:r w:rsidRPr="00592CF2" w:rsidDel="004F3CCB">
                <w:rPr>
                  <w:rFonts w:ascii="Times New Roman" w:hAnsi="Times New Roman" w:cs="Times New Roman"/>
                  <w:i/>
                  <w:szCs w:val="28"/>
                </w:rPr>
                <w:delText xml:space="preserve">РС </w:delText>
              </w:r>
              <w:r w:rsidDel="004F3CCB">
                <w:rPr>
                  <w:rFonts w:ascii="Times New Roman" w:hAnsi="Times New Roman" w:cs="Times New Roman"/>
                  <w:i/>
                  <w:szCs w:val="28"/>
                </w:rPr>
                <w:delText>№2</w:delText>
              </w:r>
            </w:del>
          </w:p>
        </w:tc>
      </w:tr>
      <w:tr w:rsidR="00B003AF" w:rsidRPr="00592CF2" w:rsidDel="004F3CCB" w:rsidTr="00B003AF">
        <w:trPr>
          <w:trHeight w:val="320"/>
          <w:jc w:val="center"/>
          <w:del w:id="85" w:author="kazyra_d" w:date="2018-09-14T09:45:00Z"/>
        </w:trPr>
        <w:tc>
          <w:tcPr>
            <w:tcW w:w="3956" w:type="dxa"/>
          </w:tcPr>
          <w:p w:rsidR="00B003AF" w:rsidRPr="00592CF2" w:rsidDel="004F3CCB" w:rsidRDefault="00B003AF" w:rsidP="00B003AF">
            <w:pPr>
              <w:jc w:val="both"/>
              <w:rPr>
                <w:del w:id="86" w:author="kazyra_d" w:date="2018-09-14T09:45:00Z"/>
                <w:rFonts w:ascii="Times New Roman" w:hAnsi="Times New Roman" w:cs="Times New Roman"/>
                <w:szCs w:val="28"/>
                <w:lang w:val="ru-RU"/>
              </w:rPr>
            </w:pPr>
            <w:del w:id="87" w:author="kazyra_d" w:date="2018-09-14T09:45:00Z">
              <w:r w:rsidRPr="00592CF2" w:rsidDel="004F3CCB">
                <w:rPr>
                  <w:rFonts w:ascii="Times New Roman" w:hAnsi="Times New Roman" w:cs="Times New Roman"/>
                  <w:szCs w:val="28"/>
                  <w:lang w:val="ru-RU"/>
                </w:rPr>
                <w:delText>Процессор</w:delText>
              </w:r>
            </w:del>
          </w:p>
        </w:tc>
        <w:tc>
          <w:tcPr>
            <w:tcW w:w="3957" w:type="dxa"/>
          </w:tcPr>
          <w:p w:rsidR="00B003AF" w:rsidRPr="00B003AF" w:rsidDel="004F3CCB" w:rsidRDefault="00B003AF" w:rsidP="00B003AF">
            <w:pPr>
              <w:jc w:val="both"/>
              <w:rPr>
                <w:del w:id="88" w:author="kazyra_d" w:date="2018-09-14T09:45:00Z"/>
                <w:rFonts w:ascii="Times New Roman" w:hAnsi="Times New Roman" w:cs="Times New Roman"/>
                <w:szCs w:val="28"/>
              </w:rPr>
            </w:pPr>
            <w:del w:id="89" w:author="kazyra_d" w:date="2018-09-14T09:45:00Z">
              <w:r w:rsidRPr="00B014A1" w:rsidDel="004F3CCB">
                <w:rPr>
                  <w:rFonts w:ascii="Times New Roman" w:hAnsi="Times New Roman" w:cs="Times New Roman"/>
                  <w:szCs w:val="28"/>
                </w:rPr>
                <w:delText>Intel Core i5-7500 3</w:delText>
              </w:r>
              <w:r w:rsidDel="004F3CCB">
                <w:rPr>
                  <w:rFonts w:ascii="Times New Roman" w:hAnsi="Times New Roman" w:cs="Times New Roman"/>
                  <w:szCs w:val="28"/>
                </w:rPr>
                <w:delText>.</w:delText>
              </w:r>
              <w:r w:rsidRPr="00B014A1" w:rsidDel="004F3CCB">
                <w:rPr>
                  <w:rFonts w:ascii="Times New Roman" w:hAnsi="Times New Roman" w:cs="Times New Roman"/>
                  <w:szCs w:val="28"/>
                </w:rPr>
                <w:delText>40 ГГц, 4 ядра</w:delText>
              </w:r>
            </w:del>
          </w:p>
        </w:tc>
      </w:tr>
      <w:tr w:rsidR="00B003AF" w:rsidRPr="00592CF2" w:rsidDel="004F3CCB" w:rsidTr="00B003AF">
        <w:trPr>
          <w:trHeight w:val="326"/>
          <w:jc w:val="center"/>
          <w:del w:id="90" w:author="kazyra_d" w:date="2018-09-14T09:45:00Z"/>
        </w:trPr>
        <w:tc>
          <w:tcPr>
            <w:tcW w:w="3956" w:type="dxa"/>
          </w:tcPr>
          <w:p w:rsidR="00B003AF" w:rsidRPr="00592CF2" w:rsidDel="004F3CCB" w:rsidRDefault="00B003AF" w:rsidP="00B003AF">
            <w:pPr>
              <w:jc w:val="both"/>
              <w:rPr>
                <w:del w:id="91" w:author="kazyra_d" w:date="2018-09-14T09:45:00Z"/>
                <w:rFonts w:ascii="Times New Roman" w:hAnsi="Times New Roman" w:cs="Times New Roman"/>
                <w:szCs w:val="28"/>
                <w:lang w:val="ru-RU"/>
              </w:rPr>
            </w:pPr>
            <w:del w:id="92" w:author="kazyra_d" w:date="2018-09-14T09:45:00Z">
              <w:r w:rsidRPr="00592CF2" w:rsidDel="004F3CCB">
                <w:rPr>
                  <w:rFonts w:ascii="Times New Roman" w:hAnsi="Times New Roman" w:cs="Times New Roman"/>
                  <w:szCs w:val="28"/>
                  <w:lang w:val="ru-RU"/>
                </w:rPr>
                <w:delText>ОЗУ</w:delText>
              </w:r>
            </w:del>
          </w:p>
        </w:tc>
        <w:tc>
          <w:tcPr>
            <w:tcW w:w="3957" w:type="dxa"/>
          </w:tcPr>
          <w:p w:rsidR="00B003AF" w:rsidRPr="00592CF2" w:rsidDel="004F3CCB" w:rsidRDefault="00B003AF" w:rsidP="00B003AF">
            <w:pPr>
              <w:jc w:val="both"/>
              <w:rPr>
                <w:del w:id="93" w:author="kazyra_d" w:date="2018-09-14T09:45:00Z"/>
                <w:rFonts w:ascii="Times New Roman" w:hAnsi="Times New Roman" w:cs="Times New Roman"/>
                <w:i/>
                <w:szCs w:val="28"/>
                <w:lang w:val="ru-RU"/>
              </w:rPr>
            </w:pPr>
            <w:del w:id="94" w:author="kazyra_d" w:date="2018-09-14T09:45:00Z">
              <w:r w:rsidRPr="00B014A1" w:rsidDel="004F3CCB">
                <w:rPr>
                  <w:rFonts w:ascii="Times New Roman" w:hAnsi="Times New Roman" w:cs="Times New Roman"/>
                  <w:szCs w:val="28"/>
                  <w:lang w:val="ru-RU"/>
                </w:rPr>
                <w:delText>8 Гб</w:delText>
              </w:r>
            </w:del>
          </w:p>
        </w:tc>
      </w:tr>
      <w:tr w:rsidR="00B003AF" w:rsidRPr="00592CF2" w:rsidDel="004F3CCB" w:rsidTr="00B003AF">
        <w:trPr>
          <w:trHeight w:val="300"/>
          <w:jc w:val="center"/>
          <w:del w:id="95" w:author="kazyra_d" w:date="2018-09-14T09:45:00Z"/>
        </w:trPr>
        <w:tc>
          <w:tcPr>
            <w:tcW w:w="3956" w:type="dxa"/>
          </w:tcPr>
          <w:p w:rsidR="00B003AF" w:rsidRPr="00592CF2" w:rsidDel="004F3CCB" w:rsidRDefault="00B003AF" w:rsidP="00B003AF">
            <w:pPr>
              <w:jc w:val="both"/>
              <w:rPr>
                <w:del w:id="96" w:author="kazyra_d" w:date="2018-09-14T09:45:00Z"/>
                <w:rFonts w:ascii="Times New Roman" w:hAnsi="Times New Roman" w:cs="Times New Roman"/>
                <w:szCs w:val="28"/>
                <w:lang w:val="ru-RU"/>
              </w:rPr>
            </w:pPr>
            <w:del w:id="97" w:author="kazyra_d" w:date="2018-09-14T09:45:00Z">
              <w:r w:rsidRPr="00592CF2" w:rsidDel="004F3CCB">
                <w:rPr>
                  <w:rFonts w:ascii="Times New Roman" w:hAnsi="Times New Roman" w:cs="Times New Roman"/>
                  <w:szCs w:val="28"/>
                  <w:lang w:val="ru-RU"/>
                </w:rPr>
                <w:delText>Сетевое подключение</w:delText>
              </w:r>
            </w:del>
          </w:p>
        </w:tc>
        <w:tc>
          <w:tcPr>
            <w:tcW w:w="3957" w:type="dxa"/>
          </w:tcPr>
          <w:p w:rsidR="00B003AF" w:rsidRPr="00592CF2" w:rsidDel="004F3CCB" w:rsidRDefault="00B003AF" w:rsidP="00B003AF">
            <w:pPr>
              <w:jc w:val="both"/>
              <w:rPr>
                <w:del w:id="98" w:author="kazyra_d" w:date="2018-09-14T09:45:00Z"/>
                <w:rFonts w:ascii="Times New Roman" w:hAnsi="Times New Roman" w:cs="Times New Roman"/>
                <w:szCs w:val="28"/>
                <w:lang w:val="ru-RU"/>
              </w:rPr>
            </w:pPr>
            <w:del w:id="99" w:author="kazyra_d" w:date="2018-09-14T09:45:00Z">
              <w:r w:rsidRPr="00592CF2" w:rsidDel="004F3CCB">
                <w:rPr>
                  <w:rFonts w:ascii="Times New Roman" w:hAnsi="Times New Roman" w:cs="Times New Roman"/>
                  <w:szCs w:val="28"/>
                  <w:lang w:val="ru-RU"/>
                </w:rPr>
                <w:delText>1000 Мб/с</w:delText>
              </w:r>
            </w:del>
          </w:p>
        </w:tc>
      </w:tr>
      <w:tr w:rsidR="00B003AF" w:rsidRPr="00592CF2" w:rsidDel="004F3CCB" w:rsidTr="00B003AF">
        <w:trPr>
          <w:trHeight w:val="300"/>
          <w:jc w:val="center"/>
          <w:del w:id="100" w:author="kazyra_d" w:date="2018-09-14T09:45:00Z"/>
        </w:trPr>
        <w:tc>
          <w:tcPr>
            <w:tcW w:w="3956" w:type="dxa"/>
          </w:tcPr>
          <w:p w:rsidR="00B003AF" w:rsidRPr="00592CF2" w:rsidDel="004F3CCB" w:rsidRDefault="00B003AF" w:rsidP="00B003AF">
            <w:pPr>
              <w:jc w:val="both"/>
              <w:rPr>
                <w:del w:id="101" w:author="kazyra_d" w:date="2018-09-14T09:45:00Z"/>
                <w:rFonts w:ascii="Times New Roman" w:hAnsi="Times New Roman" w:cs="Times New Roman"/>
                <w:szCs w:val="28"/>
                <w:lang w:val="ru-RU"/>
              </w:rPr>
            </w:pPr>
            <w:del w:id="102" w:author="kazyra_d" w:date="2018-09-14T09:45:00Z">
              <w:r w:rsidRPr="00592CF2" w:rsidDel="004F3CCB">
                <w:rPr>
                  <w:rFonts w:ascii="Times New Roman" w:hAnsi="Times New Roman" w:cs="Times New Roman"/>
                  <w:szCs w:val="28"/>
                  <w:lang w:val="ru-RU"/>
                </w:rPr>
                <w:delText>Операционная система</w:delText>
              </w:r>
            </w:del>
          </w:p>
        </w:tc>
        <w:tc>
          <w:tcPr>
            <w:tcW w:w="3957" w:type="dxa"/>
          </w:tcPr>
          <w:p w:rsidR="00B003AF" w:rsidRPr="00592CF2" w:rsidDel="004F3CCB" w:rsidRDefault="00B003AF" w:rsidP="00B003AF">
            <w:pPr>
              <w:jc w:val="both"/>
              <w:rPr>
                <w:del w:id="103" w:author="kazyra_d" w:date="2018-09-14T09:45:00Z"/>
                <w:rFonts w:ascii="Times New Roman" w:hAnsi="Times New Roman" w:cs="Times New Roman"/>
                <w:szCs w:val="28"/>
              </w:rPr>
            </w:pPr>
            <w:del w:id="104" w:author="kazyra_d" w:date="2018-09-14T09:45:00Z">
              <w:r w:rsidRPr="00592CF2" w:rsidDel="004F3CCB">
                <w:rPr>
                  <w:rFonts w:ascii="Times New Roman" w:hAnsi="Times New Roman" w:cs="Times New Roman"/>
                  <w:szCs w:val="28"/>
                </w:rPr>
                <w:delText>Windows 10</w:delText>
              </w:r>
            </w:del>
          </w:p>
        </w:tc>
      </w:tr>
    </w:tbl>
    <w:p w:rsidR="00F45123" w:rsidDel="00A21A89" w:rsidRDefault="00F45123" w:rsidP="00393593">
      <w:pPr>
        <w:jc w:val="both"/>
        <w:rPr>
          <w:del w:id="105" w:author="kazyra_d" w:date="2018-09-14T09:39:00Z"/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F45123" w:rsidRPr="00592CF2" w:rsidDel="00A21A89" w:rsidTr="001B7B77">
        <w:trPr>
          <w:trHeight w:val="320"/>
          <w:jc w:val="center"/>
          <w:del w:id="106" w:author="kazyra_d" w:date="2018-09-14T09:39:00Z"/>
        </w:trPr>
        <w:tc>
          <w:tcPr>
            <w:tcW w:w="7913" w:type="dxa"/>
            <w:gridSpan w:val="2"/>
          </w:tcPr>
          <w:p w:rsidR="00F45123" w:rsidRPr="00592CF2" w:rsidDel="00A21A89" w:rsidRDefault="00F45123" w:rsidP="001B7B77">
            <w:pPr>
              <w:jc w:val="both"/>
              <w:rPr>
                <w:del w:id="107" w:author="kazyra_d" w:date="2018-09-14T09:39:00Z"/>
                <w:rFonts w:ascii="Times New Roman" w:hAnsi="Times New Roman" w:cs="Times New Roman"/>
                <w:i/>
                <w:szCs w:val="28"/>
              </w:rPr>
            </w:pPr>
            <w:del w:id="108" w:author="kazyra_d" w:date="2018-09-14T09:39:00Z">
              <w:r w:rsidRPr="00592CF2" w:rsidDel="00A21A89">
                <w:rPr>
                  <w:rFonts w:ascii="Times New Roman" w:hAnsi="Times New Roman" w:cs="Times New Roman"/>
                  <w:i/>
                  <w:szCs w:val="28"/>
                </w:rPr>
                <w:delText xml:space="preserve">РС </w:delText>
              </w:r>
              <w:r w:rsidR="00DB45E9" w:rsidDel="00A21A89">
                <w:rPr>
                  <w:rFonts w:ascii="Times New Roman" w:hAnsi="Times New Roman" w:cs="Times New Roman"/>
                  <w:i/>
                  <w:szCs w:val="28"/>
                </w:rPr>
                <w:delText>№</w:delText>
              </w:r>
              <w:r w:rsidR="00B003AF" w:rsidDel="00A21A89">
                <w:rPr>
                  <w:rFonts w:ascii="Times New Roman" w:hAnsi="Times New Roman" w:cs="Times New Roman"/>
                  <w:i/>
                  <w:szCs w:val="28"/>
                </w:rPr>
                <w:delText>3</w:delText>
              </w:r>
            </w:del>
          </w:p>
        </w:tc>
      </w:tr>
      <w:tr w:rsidR="00F45123" w:rsidRPr="00592CF2" w:rsidDel="00A21A89" w:rsidTr="001B7B77">
        <w:trPr>
          <w:trHeight w:val="320"/>
          <w:jc w:val="center"/>
          <w:del w:id="109" w:author="kazyra_d" w:date="2018-09-14T09:39:00Z"/>
        </w:trPr>
        <w:tc>
          <w:tcPr>
            <w:tcW w:w="3956" w:type="dxa"/>
          </w:tcPr>
          <w:p w:rsidR="00F45123" w:rsidRPr="00B014A1" w:rsidDel="00A21A89" w:rsidRDefault="00F45123" w:rsidP="001B7B77">
            <w:pPr>
              <w:jc w:val="both"/>
              <w:rPr>
                <w:del w:id="110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11" w:author="kazyra_d" w:date="2018-09-14T09:39:00Z">
              <w:r w:rsidRPr="00B014A1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Процессор</w:delText>
              </w:r>
            </w:del>
          </w:p>
        </w:tc>
        <w:tc>
          <w:tcPr>
            <w:tcW w:w="3957" w:type="dxa"/>
          </w:tcPr>
          <w:p w:rsidR="00F45123" w:rsidRPr="00B003AF" w:rsidDel="00A21A89" w:rsidRDefault="00B014A1" w:rsidP="00B003AF">
            <w:pPr>
              <w:jc w:val="both"/>
              <w:rPr>
                <w:del w:id="112" w:author="kazyra_d" w:date="2018-09-14T09:39:00Z"/>
                <w:rFonts w:ascii="Times New Roman" w:hAnsi="Times New Roman" w:cs="Times New Roman"/>
                <w:szCs w:val="28"/>
              </w:rPr>
            </w:pPr>
            <w:del w:id="113" w:author="kazyra_d" w:date="2018-09-14T09:39:00Z">
              <w:r w:rsidRPr="00B014A1" w:rsidDel="00A21A89">
                <w:rPr>
                  <w:rFonts w:ascii="Times New Roman" w:hAnsi="Times New Roman" w:cs="Times New Roman"/>
                  <w:szCs w:val="28"/>
                </w:rPr>
                <w:delText>I</w:delText>
              </w:r>
              <w:r w:rsidDel="00A21A89">
                <w:rPr>
                  <w:rFonts w:ascii="Times New Roman" w:hAnsi="Times New Roman" w:cs="Times New Roman"/>
                  <w:szCs w:val="28"/>
                </w:rPr>
                <w:delText>ntel</w:delText>
              </w:r>
              <w:r w:rsidR="00DB45E9" w:rsidDel="00A21A89">
                <w:rPr>
                  <w:rFonts w:ascii="Times New Roman" w:hAnsi="Times New Roman" w:cs="Times New Roman"/>
                  <w:szCs w:val="28"/>
                </w:rPr>
                <w:delText xml:space="preserve"> </w:delText>
              </w:r>
              <w:r w:rsidDel="00A21A89">
                <w:rPr>
                  <w:rFonts w:ascii="Times New Roman" w:hAnsi="Times New Roman" w:cs="Times New Roman"/>
                  <w:szCs w:val="28"/>
                </w:rPr>
                <w:delText>Core i5-</w:delText>
              </w:r>
              <w:r w:rsidR="00B003AF" w:rsidDel="00A21A89">
                <w:rPr>
                  <w:rFonts w:ascii="Times New Roman" w:hAnsi="Times New Roman" w:cs="Times New Roman"/>
                  <w:szCs w:val="28"/>
                </w:rPr>
                <w:delText xml:space="preserve">7500U </w:delText>
              </w:r>
              <w:r w:rsidRPr="00227F02" w:rsidDel="00A21A89">
                <w:rPr>
                  <w:rFonts w:ascii="Times New Roman" w:hAnsi="Times New Roman" w:cs="Times New Roman"/>
                  <w:szCs w:val="28"/>
                  <w:rPrChange w:id="114" w:author="Alexander Gavrilov" w:date="2018-09-14T09:22:00Z">
                    <w:rPr>
                      <w:rFonts w:ascii="Times New Roman" w:hAnsi="Times New Roman" w:cs="Times New Roman"/>
                      <w:szCs w:val="28"/>
                      <w:highlight w:val="yellow"/>
                    </w:rPr>
                  </w:rPrChange>
                </w:rPr>
                <w:delText>3.20</w:delText>
              </w:r>
              <w:r w:rsidRPr="00B014A1" w:rsidDel="00A21A89">
                <w:rPr>
                  <w:rFonts w:ascii="Times New Roman" w:hAnsi="Times New Roman" w:cs="Times New Roman"/>
                  <w:szCs w:val="28"/>
                </w:rPr>
                <w:delText xml:space="preserve"> ГГц, </w:delText>
              </w:r>
              <w:r w:rsidR="00B003AF" w:rsidDel="00A21A89">
                <w:rPr>
                  <w:rFonts w:ascii="Times New Roman" w:hAnsi="Times New Roman" w:cs="Times New Roman"/>
                  <w:szCs w:val="28"/>
                </w:rPr>
                <w:delText>2</w:delText>
              </w:r>
              <w:r w:rsidRPr="00B014A1" w:rsidDel="00A21A89">
                <w:rPr>
                  <w:rFonts w:ascii="Times New Roman" w:hAnsi="Times New Roman" w:cs="Times New Roman"/>
                  <w:szCs w:val="28"/>
                </w:rPr>
                <w:delText xml:space="preserve"> ядра</w:delText>
              </w:r>
            </w:del>
          </w:p>
        </w:tc>
      </w:tr>
      <w:tr w:rsidR="00F45123" w:rsidRPr="00592CF2" w:rsidDel="00A21A89" w:rsidTr="001B7B77">
        <w:trPr>
          <w:trHeight w:val="326"/>
          <w:jc w:val="center"/>
          <w:del w:id="115" w:author="kazyra_d" w:date="2018-09-14T09:39:00Z"/>
        </w:trPr>
        <w:tc>
          <w:tcPr>
            <w:tcW w:w="3956" w:type="dxa"/>
          </w:tcPr>
          <w:p w:rsidR="00F45123" w:rsidRPr="00592CF2" w:rsidDel="00A21A89" w:rsidRDefault="00F45123" w:rsidP="001B7B77">
            <w:pPr>
              <w:jc w:val="both"/>
              <w:rPr>
                <w:del w:id="116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17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ОЗУ</w:delText>
              </w:r>
            </w:del>
          </w:p>
        </w:tc>
        <w:tc>
          <w:tcPr>
            <w:tcW w:w="3957" w:type="dxa"/>
          </w:tcPr>
          <w:p w:rsidR="00F45123" w:rsidRPr="00B014A1" w:rsidDel="00A21A89" w:rsidRDefault="00B014A1" w:rsidP="001B7B77">
            <w:pPr>
              <w:jc w:val="both"/>
              <w:rPr>
                <w:del w:id="118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19" w:author="kazyra_d" w:date="2018-09-14T09:39:00Z">
              <w:r w:rsidRPr="00B014A1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8</w:delText>
              </w:r>
              <w:r w:rsidR="00F45123" w:rsidRPr="00B014A1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 xml:space="preserve"> Гб</w:delText>
              </w:r>
            </w:del>
          </w:p>
        </w:tc>
      </w:tr>
      <w:tr w:rsidR="00F45123" w:rsidRPr="00592CF2" w:rsidDel="00A21A89" w:rsidTr="001B7B77">
        <w:trPr>
          <w:trHeight w:val="300"/>
          <w:jc w:val="center"/>
          <w:del w:id="120" w:author="kazyra_d" w:date="2018-09-14T09:39:00Z"/>
        </w:trPr>
        <w:tc>
          <w:tcPr>
            <w:tcW w:w="3956" w:type="dxa"/>
          </w:tcPr>
          <w:p w:rsidR="00F45123" w:rsidRPr="00592CF2" w:rsidDel="00A21A89" w:rsidRDefault="00F45123" w:rsidP="001B7B77">
            <w:pPr>
              <w:jc w:val="both"/>
              <w:rPr>
                <w:del w:id="121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22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Сетевое подключение</w:delText>
              </w:r>
            </w:del>
          </w:p>
        </w:tc>
        <w:tc>
          <w:tcPr>
            <w:tcW w:w="3957" w:type="dxa"/>
          </w:tcPr>
          <w:p w:rsidR="00F45123" w:rsidRPr="00592CF2" w:rsidDel="00A21A89" w:rsidRDefault="00F45123" w:rsidP="001B7B77">
            <w:pPr>
              <w:jc w:val="both"/>
              <w:rPr>
                <w:del w:id="123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24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1000 Мб/с</w:delText>
              </w:r>
            </w:del>
          </w:p>
        </w:tc>
      </w:tr>
      <w:tr w:rsidR="00F45123" w:rsidRPr="00592CF2" w:rsidDel="00A21A89" w:rsidTr="001B7B77">
        <w:trPr>
          <w:trHeight w:val="300"/>
          <w:jc w:val="center"/>
          <w:del w:id="125" w:author="kazyra_d" w:date="2018-09-14T09:39:00Z"/>
        </w:trPr>
        <w:tc>
          <w:tcPr>
            <w:tcW w:w="3956" w:type="dxa"/>
          </w:tcPr>
          <w:p w:rsidR="00F45123" w:rsidRPr="00592CF2" w:rsidDel="00A21A89" w:rsidRDefault="00F45123" w:rsidP="001B7B77">
            <w:pPr>
              <w:jc w:val="both"/>
              <w:rPr>
                <w:del w:id="126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27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Операционная система</w:delText>
              </w:r>
            </w:del>
          </w:p>
        </w:tc>
        <w:tc>
          <w:tcPr>
            <w:tcW w:w="3957" w:type="dxa"/>
          </w:tcPr>
          <w:p w:rsidR="00F45123" w:rsidRPr="00592CF2" w:rsidDel="00A21A89" w:rsidRDefault="00F45123" w:rsidP="001B7B77">
            <w:pPr>
              <w:jc w:val="both"/>
              <w:rPr>
                <w:del w:id="128" w:author="kazyra_d" w:date="2018-09-14T09:39:00Z"/>
                <w:rFonts w:ascii="Times New Roman" w:hAnsi="Times New Roman" w:cs="Times New Roman"/>
                <w:szCs w:val="28"/>
              </w:rPr>
            </w:pPr>
            <w:del w:id="129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</w:rPr>
                <w:delText>Windows 10</w:delText>
              </w:r>
            </w:del>
          </w:p>
        </w:tc>
      </w:tr>
    </w:tbl>
    <w:p w:rsidR="00393593" w:rsidDel="00A21A89" w:rsidRDefault="00393593" w:rsidP="00393593">
      <w:pPr>
        <w:jc w:val="both"/>
        <w:rPr>
          <w:del w:id="130" w:author="kazyra_d" w:date="2018-09-14T09:39:00Z"/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56"/>
        <w:gridCol w:w="3957"/>
      </w:tblGrid>
      <w:tr w:rsidR="00B003AF" w:rsidRPr="00592CF2" w:rsidDel="00A21A89" w:rsidTr="00B003AF">
        <w:trPr>
          <w:trHeight w:val="320"/>
          <w:jc w:val="center"/>
          <w:del w:id="131" w:author="kazyra_d" w:date="2018-09-14T09:39:00Z"/>
        </w:trPr>
        <w:tc>
          <w:tcPr>
            <w:tcW w:w="7913" w:type="dxa"/>
            <w:gridSpan w:val="2"/>
          </w:tcPr>
          <w:p w:rsidR="00B003AF" w:rsidRPr="00592CF2" w:rsidDel="00A21A89" w:rsidRDefault="00B003AF" w:rsidP="00B003AF">
            <w:pPr>
              <w:jc w:val="both"/>
              <w:rPr>
                <w:del w:id="132" w:author="kazyra_d" w:date="2018-09-14T09:39:00Z"/>
                <w:rFonts w:ascii="Times New Roman" w:hAnsi="Times New Roman" w:cs="Times New Roman"/>
                <w:i/>
                <w:szCs w:val="28"/>
              </w:rPr>
            </w:pPr>
            <w:del w:id="133" w:author="kazyra_d" w:date="2018-09-14T09:39:00Z">
              <w:r w:rsidRPr="00592CF2" w:rsidDel="00A21A89">
                <w:rPr>
                  <w:rFonts w:ascii="Times New Roman" w:hAnsi="Times New Roman" w:cs="Times New Roman"/>
                  <w:i/>
                  <w:szCs w:val="28"/>
                </w:rPr>
                <w:delText xml:space="preserve">РС </w:delText>
              </w:r>
              <w:r w:rsidDel="00A21A89">
                <w:rPr>
                  <w:rFonts w:ascii="Times New Roman" w:hAnsi="Times New Roman" w:cs="Times New Roman"/>
                  <w:i/>
                  <w:szCs w:val="28"/>
                </w:rPr>
                <w:delText>№4</w:delText>
              </w:r>
            </w:del>
          </w:p>
        </w:tc>
      </w:tr>
      <w:tr w:rsidR="00B003AF" w:rsidRPr="00A21A89" w:rsidDel="00A21A89" w:rsidTr="00B003AF">
        <w:trPr>
          <w:trHeight w:val="320"/>
          <w:jc w:val="center"/>
          <w:del w:id="134" w:author="kazyra_d" w:date="2018-09-14T09:39:00Z"/>
        </w:trPr>
        <w:tc>
          <w:tcPr>
            <w:tcW w:w="3956" w:type="dxa"/>
          </w:tcPr>
          <w:p w:rsidR="00B003AF" w:rsidRPr="00B014A1" w:rsidDel="00A21A89" w:rsidRDefault="00B003AF" w:rsidP="00B003AF">
            <w:pPr>
              <w:jc w:val="both"/>
              <w:rPr>
                <w:del w:id="135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36" w:author="kazyra_d" w:date="2018-09-14T09:39:00Z">
              <w:r w:rsidRPr="00B014A1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Процессор</w:delText>
              </w:r>
            </w:del>
          </w:p>
        </w:tc>
        <w:tc>
          <w:tcPr>
            <w:tcW w:w="3957" w:type="dxa"/>
          </w:tcPr>
          <w:p w:rsidR="00B003AF" w:rsidRPr="007F5B6F" w:rsidDel="00A21A89" w:rsidRDefault="00B003AF">
            <w:pPr>
              <w:jc w:val="both"/>
              <w:rPr>
                <w:del w:id="137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38" w:author="kazyra_d" w:date="2018-09-14T09:39:00Z">
              <w:r w:rsidDel="00A21A89">
                <w:rPr>
                  <w:rFonts w:ascii="Times New Roman" w:hAnsi="Times New Roman" w:cs="Times New Roman"/>
                  <w:szCs w:val="28"/>
                </w:rPr>
                <w:delText>AMD</w:delText>
              </w:r>
              <w:r w:rsidRPr="007F5B6F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 xml:space="preserve"> </w:delText>
              </w:r>
              <w:r w:rsidDel="00A21A89">
                <w:rPr>
                  <w:rFonts w:ascii="Times New Roman" w:hAnsi="Times New Roman" w:cs="Times New Roman"/>
                  <w:szCs w:val="28"/>
                </w:rPr>
                <w:delText>Phenom</w:delText>
              </w:r>
              <w:r w:rsidRPr="007F5B6F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 xml:space="preserve"> </w:delText>
              </w:r>
              <w:r w:rsidDel="00A21A89">
                <w:rPr>
                  <w:rFonts w:ascii="Times New Roman" w:hAnsi="Times New Roman" w:cs="Times New Roman"/>
                  <w:szCs w:val="28"/>
                </w:rPr>
                <w:delText>N</w:delText>
              </w:r>
              <w:r w:rsidRPr="007F5B6F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970 2.20 ГГц, 4 ядра</w:delText>
              </w:r>
            </w:del>
          </w:p>
        </w:tc>
      </w:tr>
      <w:tr w:rsidR="00B003AF" w:rsidRPr="00592CF2" w:rsidDel="00A21A89" w:rsidTr="00B003AF">
        <w:trPr>
          <w:trHeight w:val="326"/>
          <w:jc w:val="center"/>
          <w:del w:id="139" w:author="kazyra_d" w:date="2018-09-14T09:39:00Z"/>
        </w:trPr>
        <w:tc>
          <w:tcPr>
            <w:tcW w:w="3956" w:type="dxa"/>
          </w:tcPr>
          <w:p w:rsidR="00B003AF" w:rsidRPr="00592CF2" w:rsidDel="00A21A89" w:rsidRDefault="00B003AF" w:rsidP="00B003AF">
            <w:pPr>
              <w:jc w:val="both"/>
              <w:rPr>
                <w:del w:id="140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41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ОЗУ</w:delText>
              </w:r>
            </w:del>
          </w:p>
        </w:tc>
        <w:tc>
          <w:tcPr>
            <w:tcW w:w="3957" w:type="dxa"/>
          </w:tcPr>
          <w:p w:rsidR="00B003AF" w:rsidRPr="00B014A1" w:rsidDel="00A21A89" w:rsidRDefault="00B003AF" w:rsidP="00B003AF">
            <w:pPr>
              <w:jc w:val="both"/>
              <w:rPr>
                <w:del w:id="142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43" w:author="kazyra_d" w:date="2018-09-14T09:39:00Z">
              <w:r w:rsidRPr="00B014A1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8 Гб</w:delText>
              </w:r>
            </w:del>
          </w:p>
        </w:tc>
      </w:tr>
      <w:tr w:rsidR="00B003AF" w:rsidRPr="00592CF2" w:rsidDel="00A21A89" w:rsidTr="00B003AF">
        <w:trPr>
          <w:trHeight w:val="300"/>
          <w:jc w:val="center"/>
          <w:del w:id="144" w:author="kazyra_d" w:date="2018-09-14T09:39:00Z"/>
        </w:trPr>
        <w:tc>
          <w:tcPr>
            <w:tcW w:w="3956" w:type="dxa"/>
          </w:tcPr>
          <w:p w:rsidR="00B003AF" w:rsidRPr="00592CF2" w:rsidDel="00A21A89" w:rsidRDefault="00B003AF" w:rsidP="00B003AF">
            <w:pPr>
              <w:jc w:val="both"/>
              <w:rPr>
                <w:del w:id="145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46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Сетевое подключение</w:delText>
              </w:r>
            </w:del>
          </w:p>
        </w:tc>
        <w:tc>
          <w:tcPr>
            <w:tcW w:w="3957" w:type="dxa"/>
          </w:tcPr>
          <w:p w:rsidR="00B003AF" w:rsidRPr="00592CF2" w:rsidDel="00A21A89" w:rsidRDefault="00B003AF" w:rsidP="00B003AF">
            <w:pPr>
              <w:jc w:val="both"/>
              <w:rPr>
                <w:del w:id="147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48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1000 Мб/с</w:delText>
              </w:r>
            </w:del>
          </w:p>
        </w:tc>
      </w:tr>
      <w:tr w:rsidR="00B003AF" w:rsidRPr="00592CF2" w:rsidDel="00A21A89" w:rsidTr="00B003AF">
        <w:trPr>
          <w:trHeight w:val="300"/>
          <w:jc w:val="center"/>
          <w:del w:id="149" w:author="kazyra_d" w:date="2018-09-14T09:39:00Z"/>
        </w:trPr>
        <w:tc>
          <w:tcPr>
            <w:tcW w:w="3956" w:type="dxa"/>
          </w:tcPr>
          <w:p w:rsidR="00B003AF" w:rsidRPr="00592CF2" w:rsidDel="00A21A89" w:rsidRDefault="00B003AF" w:rsidP="00B003AF">
            <w:pPr>
              <w:jc w:val="both"/>
              <w:rPr>
                <w:del w:id="150" w:author="kazyra_d" w:date="2018-09-14T09:39:00Z"/>
                <w:rFonts w:ascii="Times New Roman" w:hAnsi="Times New Roman" w:cs="Times New Roman"/>
                <w:szCs w:val="28"/>
                <w:lang w:val="ru-RU"/>
              </w:rPr>
            </w:pPr>
            <w:del w:id="151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  <w:lang w:val="ru-RU"/>
                </w:rPr>
                <w:delText>Операционная система</w:delText>
              </w:r>
            </w:del>
          </w:p>
        </w:tc>
        <w:tc>
          <w:tcPr>
            <w:tcW w:w="3957" w:type="dxa"/>
          </w:tcPr>
          <w:p w:rsidR="00B003AF" w:rsidRPr="00592CF2" w:rsidDel="00A21A89" w:rsidRDefault="00B003AF" w:rsidP="00B003AF">
            <w:pPr>
              <w:jc w:val="both"/>
              <w:rPr>
                <w:del w:id="152" w:author="kazyra_d" w:date="2018-09-14T09:39:00Z"/>
                <w:rFonts w:ascii="Times New Roman" w:hAnsi="Times New Roman" w:cs="Times New Roman"/>
                <w:szCs w:val="28"/>
              </w:rPr>
            </w:pPr>
            <w:del w:id="153" w:author="kazyra_d" w:date="2018-09-14T09:39:00Z">
              <w:r w:rsidRPr="00592CF2" w:rsidDel="00A21A89">
                <w:rPr>
                  <w:rFonts w:ascii="Times New Roman" w:hAnsi="Times New Roman" w:cs="Times New Roman"/>
                  <w:szCs w:val="28"/>
                </w:rPr>
                <w:delText>Windows 10</w:delText>
              </w:r>
            </w:del>
          </w:p>
        </w:tc>
      </w:tr>
    </w:tbl>
    <w:p w:rsidR="00B003AF" w:rsidRDefault="00B003AF" w:rsidP="003935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5123" w:rsidRDefault="00F45123" w:rsidP="00F45123">
      <w:pPr>
        <w:pStyle w:val="a3"/>
        <w:numPr>
          <w:ilvl w:val="2"/>
          <w:numId w:val="1"/>
        </w:numPr>
        <w:jc w:val="both"/>
        <w:rPr>
          <w:ins w:id="154" w:author="kazyra_d" w:date="2018-09-14T09:39:00Z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</w:t>
      </w:r>
      <w:r w:rsidR="00AB5907">
        <w:rPr>
          <w:rFonts w:ascii="Times New Roman" w:hAnsi="Times New Roman" w:cs="Times New Roman"/>
          <w:sz w:val="28"/>
          <w:szCs w:val="28"/>
          <w:lang w:val="ru-RU"/>
        </w:rPr>
        <w:t xml:space="preserve"> (ПО)</w:t>
      </w:r>
    </w:p>
    <w:p w:rsidR="00A21A89" w:rsidRDefault="00A21A89">
      <w:pPr>
        <w:pStyle w:val="a3"/>
        <w:ind w:left="2280"/>
        <w:jc w:val="both"/>
        <w:rPr>
          <w:rFonts w:ascii="Times New Roman" w:hAnsi="Times New Roman" w:cs="Times New Roman"/>
          <w:sz w:val="28"/>
          <w:szCs w:val="28"/>
          <w:lang w:val="ru-RU"/>
        </w:rPr>
        <w:pPrChange w:id="155" w:author="kazyra_d" w:date="2018-09-14T09:39:00Z">
          <w:pPr>
            <w:pStyle w:val="a3"/>
            <w:numPr>
              <w:ilvl w:val="2"/>
              <w:numId w:val="1"/>
            </w:numPr>
            <w:ind w:left="2280" w:hanging="720"/>
            <w:jc w:val="both"/>
          </w:pPr>
        </w:pPrChange>
      </w:pPr>
    </w:p>
    <w:p w:rsidR="00F45123" w:rsidRDefault="00F45123">
      <w:pPr>
        <w:pStyle w:val="a3"/>
        <w:ind w:left="1647"/>
        <w:jc w:val="both"/>
        <w:rPr>
          <w:rFonts w:ascii="Times New Roman" w:hAnsi="Times New Roman" w:cs="Times New Roman"/>
          <w:sz w:val="28"/>
          <w:szCs w:val="28"/>
          <w:lang w:val="ru-RU"/>
        </w:rPr>
        <w:pPrChange w:id="156" w:author="kazyra_d" w:date="2018-09-14T09:51:00Z">
          <w:pPr>
            <w:pStyle w:val="a3"/>
            <w:numPr>
              <w:ilvl w:val="3"/>
              <w:numId w:val="1"/>
            </w:numPr>
            <w:ind w:left="1647" w:hanging="1080"/>
            <w:jc w:val="both"/>
          </w:pPr>
        </w:pPrChange>
      </w:pPr>
      <w:proofErr w:type="spellStart"/>
      <w:r w:rsidRPr="00F45123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F451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123">
        <w:rPr>
          <w:rFonts w:ascii="Times New Roman" w:hAnsi="Times New Roman" w:cs="Times New Roman"/>
          <w:sz w:val="28"/>
          <w:szCs w:val="28"/>
          <w:lang w:val="ru-RU"/>
        </w:rPr>
        <w:t>JMeter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del w:id="157" w:author="kazyra_d" w:date="2018-09-14T09:39:00Z">
        <w:r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3</w:delText>
        </w:r>
      </w:del>
      <w:ins w:id="158" w:author="kazyra_d" w:date="2018-09-14T09:39:00Z">
        <w:r w:rsidR="00A21A89">
          <w:rPr>
            <w:rFonts w:ascii="Times New Roman" w:hAnsi="Times New Roman" w:cs="Times New Roman"/>
            <w:sz w:val="28"/>
            <w:szCs w:val="28"/>
          </w:rPr>
          <w:t>4</w:t>
        </w:r>
      </w:ins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del w:id="159" w:author="kazyra_d" w:date="2018-09-14T09:39:00Z">
        <w:r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3</w:delText>
        </w:r>
      </w:del>
      <w:ins w:id="160" w:author="kazyra_d" w:date="2018-09-14T09:39:00Z">
        <w:r w:rsidR="00A21A89">
          <w:rPr>
            <w:rFonts w:ascii="Times New Roman" w:hAnsi="Times New Roman" w:cs="Times New Roman"/>
            <w:sz w:val="28"/>
            <w:szCs w:val="28"/>
          </w:rPr>
          <w:t>0</w:t>
        </w:r>
      </w:ins>
    </w:p>
    <w:p w:rsidR="00F45123" w:rsidRPr="007F5B6F" w:rsidDel="006F18A7" w:rsidRDefault="00F45123" w:rsidP="00F45123">
      <w:pPr>
        <w:pStyle w:val="a3"/>
        <w:numPr>
          <w:ilvl w:val="3"/>
          <w:numId w:val="1"/>
        </w:numPr>
        <w:jc w:val="both"/>
        <w:rPr>
          <w:del w:id="161" w:author="skokov_m" w:date="2018-09-13T17:00:00Z"/>
          <w:rFonts w:ascii="Times New Roman" w:hAnsi="Times New Roman" w:cs="Times New Roman"/>
          <w:sz w:val="28"/>
          <w:szCs w:val="28"/>
          <w:highlight w:val="yellow"/>
          <w:lang w:val="ru-RU"/>
        </w:rPr>
      </w:pPr>
      <w:del w:id="162" w:author="skokov_m" w:date="2018-09-13T17:00:00Z">
        <w:r w:rsidRPr="007F5B6F" w:rsidDel="006F18A7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delText>Проприетарное приложение для тестирования нагрузки</w:delText>
        </w:r>
      </w:del>
    </w:p>
    <w:p w:rsidR="00656FE9" w:rsidRDefault="00656FE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123" w:rsidRDefault="00F45123" w:rsidP="00F45123">
      <w:pPr>
        <w:pStyle w:val="a3"/>
        <w:numPr>
          <w:ilvl w:val="0"/>
          <w:numId w:val="1"/>
        </w:numPr>
        <w:jc w:val="both"/>
        <w:rPr>
          <w:ins w:id="163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ТЕСТИРОВАНИЯ</w:t>
      </w:r>
    </w:p>
    <w:p w:rsidR="00A21A89" w:rsidRDefault="00A21A89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ru-RU"/>
        </w:rPr>
        <w:pPrChange w:id="164" w:author="kazyra_d" w:date="2018-09-14T09:38:00Z">
          <w:pPr>
            <w:pStyle w:val="a3"/>
            <w:numPr>
              <w:numId w:val="1"/>
            </w:numPr>
            <w:ind w:left="927" w:hanging="360"/>
            <w:jc w:val="both"/>
          </w:pPr>
        </w:pPrChange>
      </w:pPr>
    </w:p>
    <w:p w:rsidR="00F45123" w:rsidRDefault="00B003AF" w:rsidP="007F5B6F">
      <w:pPr>
        <w:pStyle w:val="a3"/>
        <w:numPr>
          <w:ilvl w:val="2"/>
          <w:numId w:val="1"/>
        </w:numPr>
        <w:tabs>
          <w:tab w:val="left" w:pos="1276"/>
        </w:tabs>
        <w:ind w:left="567" w:firstLine="0"/>
        <w:jc w:val="both"/>
        <w:rPr>
          <w:ins w:id="165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№1</w:t>
      </w:r>
      <w:r w:rsidR="00F45123">
        <w:rPr>
          <w:rFonts w:ascii="Times New Roman" w:hAnsi="Times New Roman" w:cs="Times New Roman"/>
          <w:sz w:val="28"/>
          <w:szCs w:val="28"/>
          <w:lang w:val="ru-RU"/>
        </w:rPr>
        <w:t xml:space="preserve">, имитирующий </w:t>
      </w:r>
      <w:r w:rsidRPr="00B003AF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del w:id="166" w:author="kazyra_d" w:date="2018-09-14T09:51:00Z">
        <w:r w:rsidRPr="00B003AF" w:rsidDel="00FD0CF1">
          <w:rPr>
            <w:rFonts w:ascii="Times New Roman" w:hAnsi="Times New Roman" w:cs="Times New Roman"/>
            <w:sz w:val="28"/>
            <w:szCs w:val="28"/>
            <w:lang w:val="ru-RU"/>
          </w:rPr>
          <w:delText>вз</w:delText>
        </w:r>
        <w:r w:rsidDel="00FD0CF1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аимодействия серверов агентов с </w:delText>
        </w:r>
        <w:r w:rsidRPr="00B003AF" w:rsidDel="00FD0CF1">
          <w:rPr>
            <w:rFonts w:ascii="Times New Roman" w:hAnsi="Times New Roman" w:cs="Times New Roman"/>
            <w:sz w:val="28"/>
            <w:szCs w:val="28"/>
            <w:lang w:val="ru-RU"/>
          </w:rPr>
          <w:delText>сервером СККС-ЭПД при продаже ЭПД в момент пиковой нагрузки</w:delText>
        </w:r>
        <w:r w:rsidR="005970B9" w:rsidDel="00FD0CF1">
          <w:rPr>
            <w:rFonts w:ascii="Times New Roman" w:hAnsi="Times New Roman" w:cs="Times New Roman"/>
            <w:sz w:val="28"/>
            <w:szCs w:val="28"/>
            <w:lang w:val="ru-RU"/>
          </w:rPr>
          <w:delText>.</w:delText>
        </w:r>
      </w:del>
      <w:ins w:id="167" w:author="kazyra_d" w:date="2018-09-14T09:51:00Z">
        <w:r w:rsidR="00FD0CF1">
          <w:rPr>
            <w:rFonts w:ascii="Times New Roman" w:hAnsi="Times New Roman" w:cs="Times New Roman"/>
            <w:sz w:val="28"/>
            <w:szCs w:val="28"/>
            <w:lang w:val="ru-RU"/>
          </w:rPr>
          <w:t>взаимодействия терминала</w:t>
        </w:r>
        <w:del w:id="168" w:author="skokov_m" w:date="2018-09-14T11:09:00Z">
          <w:r w:rsidR="00FD0CF1" w:rsidDel="00F10EC9">
            <w:rPr>
              <w:rFonts w:ascii="Times New Roman" w:hAnsi="Times New Roman" w:cs="Times New Roman"/>
              <w:sz w:val="28"/>
              <w:szCs w:val="28"/>
              <w:lang w:val="ru-RU"/>
            </w:rPr>
            <w:delText xml:space="preserve"> терминала</w:delText>
          </w:r>
        </w:del>
        <w:r w:rsidR="00FD0CF1">
          <w:rPr>
            <w:rFonts w:ascii="Times New Roman" w:hAnsi="Times New Roman" w:cs="Times New Roman"/>
            <w:sz w:val="28"/>
            <w:szCs w:val="28"/>
            <w:lang w:val="ru-RU"/>
          </w:rPr>
          <w:t xml:space="preserve"> и сервера мониторинга </w:t>
        </w:r>
      </w:ins>
      <w:ins w:id="169" w:author="kazyra_d" w:date="2018-09-14T09:52:00Z">
        <w:r w:rsidR="00FD0CF1">
          <w:rPr>
            <w:rFonts w:ascii="Times New Roman" w:hAnsi="Times New Roman" w:cs="Times New Roman"/>
            <w:sz w:val="28"/>
            <w:szCs w:val="28"/>
            <w:lang w:val="ru-RU"/>
          </w:rPr>
          <w:t xml:space="preserve">при выполнении операции покупки билета </w:t>
        </w:r>
      </w:ins>
      <w:ins w:id="170" w:author="kazyra_d" w:date="2018-09-14T09:51:00Z">
        <w:r w:rsidR="00FD0CF1">
          <w:rPr>
            <w:rFonts w:ascii="Times New Roman" w:hAnsi="Times New Roman" w:cs="Times New Roman"/>
            <w:sz w:val="28"/>
            <w:szCs w:val="28"/>
            <w:lang w:val="ru-RU"/>
          </w:rPr>
          <w:t>в момент пиковой нагрузки</w:t>
        </w:r>
      </w:ins>
      <w:ins w:id="171" w:author="kazyra_d" w:date="2018-09-14T09:52:00Z">
        <w:r w:rsidR="00FD0CF1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</w:ins>
    </w:p>
    <w:p w:rsidR="00A21A89" w:rsidRDefault="00A21A89">
      <w:pPr>
        <w:pStyle w:val="a3"/>
        <w:tabs>
          <w:tab w:val="left" w:pos="1276"/>
        </w:tabs>
        <w:ind w:left="1287"/>
        <w:jc w:val="both"/>
        <w:rPr>
          <w:ins w:id="172" w:author="kazyra_d" w:date="2018-09-14T09:38:00Z"/>
          <w:rFonts w:ascii="Times New Roman" w:hAnsi="Times New Roman" w:cs="Times New Roman"/>
          <w:sz w:val="28"/>
          <w:szCs w:val="28"/>
          <w:lang w:val="ru-RU"/>
        </w:rPr>
        <w:pPrChange w:id="173" w:author="kazyra_d" w:date="2018-09-14T09:38:00Z">
          <w:pPr>
            <w:pStyle w:val="a3"/>
            <w:numPr>
              <w:ilvl w:val="2"/>
              <w:numId w:val="1"/>
            </w:numPr>
            <w:tabs>
              <w:tab w:val="left" w:pos="1276"/>
            </w:tabs>
            <w:ind w:left="567" w:hanging="720"/>
            <w:jc w:val="both"/>
          </w:pPr>
        </w:pPrChange>
      </w:pPr>
    </w:p>
    <w:p w:rsidR="00A21A89" w:rsidDel="00A21A89" w:rsidRDefault="00A21A89">
      <w:pPr>
        <w:pStyle w:val="a3"/>
        <w:tabs>
          <w:tab w:val="left" w:pos="1276"/>
        </w:tabs>
        <w:ind w:left="1287"/>
        <w:jc w:val="both"/>
        <w:rPr>
          <w:del w:id="174" w:author="kazyra_d" w:date="2018-09-14T09:38:00Z"/>
          <w:rFonts w:ascii="Times New Roman" w:hAnsi="Times New Roman" w:cs="Times New Roman"/>
          <w:sz w:val="28"/>
          <w:szCs w:val="28"/>
          <w:lang w:val="ru-RU"/>
        </w:rPr>
        <w:pPrChange w:id="175" w:author="kazyra_d" w:date="2018-09-14T09:38:00Z">
          <w:pPr>
            <w:pStyle w:val="a3"/>
            <w:numPr>
              <w:ilvl w:val="2"/>
              <w:numId w:val="1"/>
            </w:numPr>
            <w:tabs>
              <w:tab w:val="left" w:pos="1276"/>
            </w:tabs>
            <w:ind w:left="567" w:hanging="720"/>
            <w:jc w:val="both"/>
          </w:pPr>
        </w:pPrChange>
      </w:pPr>
    </w:p>
    <w:tbl>
      <w:tblPr>
        <w:tblStyle w:val="a7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850"/>
        <w:gridCol w:w="851"/>
        <w:gridCol w:w="850"/>
        <w:gridCol w:w="851"/>
        <w:gridCol w:w="850"/>
        <w:gridCol w:w="851"/>
        <w:gridCol w:w="851"/>
      </w:tblGrid>
      <w:tr w:rsidR="004C5CDC" w:rsidRPr="005146CD" w:rsidDel="00A21A89" w:rsidTr="007F5B6F">
        <w:trPr>
          <w:trHeight w:val="304"/>
          <w:del w:id="176" w:author="kazyra_d" w:date="2018-09-14T09:38:00Z"/>
        </w:trPr>
        <w:tc>
          <w:tcPr>
            <w:tcW w:w="2268" w:type="dxa"/>
            <w:vMerge w:val="restart"/>
            <w:vAlign w:val="center"/>
          </w:tcPr>
          <w:p w:rsidR="004C5CDC" w:rsidRPr="005146CD" w:rsidDel="00A21A89" w:rsidRDefault="004C5CDC" w:rsidP="009460BF">
            <w:pPr>
              <w:pStyle w:val="a8"/>
              <w:spacing w:before="120" w:after="120"/>
              <w:ind w:firstLine="0"/>
              <w:jc w:val="center"/>
              <w:rPr>
                <w:del w:id="177" w:author="kazyra_d" w:date="2018-09-14T09:38:00Z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del w:id="178" w:author="kazyra_d" w:date="2018-09-14T09:38:00Z">
              <w:r w:rsidRPr="005146CD" w:rsidDel="00A21A89">
                <w:rPr>
                  <w:rFonts w:asciiTheme="minorHAnsi" w:hAnsiTheme="minorHAnsi" w:cstheme="minorHAnsi"/>
                  <w:color w:val="000000" w:themeColor="text1"/>
                  <w:sz w:val="18"/>
                  <w:szCs w:val="18"/>
                </w:rPr>
                <w:delText>Показатель</w:delText>
              </w:r>
            </w:del>
          </w:p>
        </w:tc>
        <w:tc>
          <w:tcPr>
            <w:tcW w:w="1134" w:type="dxa"/>
            <w:vMerge w:val="restart"/>
            <w:vAlign w:val="center"/>
          </w:tcPr>
          <w:p w:rsidR="004C5CDC" w:rsidRPr="005146CD" w:rsidDel="00A21A89" w:rsidRDefault="004C5CDC" w:rsidP="009460BF">
            <w:pPr>
              <w:pStyle w:val="a8"/>
              <w:spacing w:before="120" w:after="120"/>
              <w:ind w:firstLine="0"/>
              <w:jc w:val="center"/>
              <w:rPr>
                <w:del w:id="179" w:author="kazyra_d" w:date="2018-09-14T09:38:00Z"/>
                <w:rFonts w:asciiTheme="minorHAnsi" w:hAnsiTheme="minorHAnsi" w:cstheme="minorHAnsi"/>
                <w:sz w:val="18"/>
                <w:szCs w:val="18"/>
              </w:rPr>
            </w:pPr>
            <w:del w:id="180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Ответственный</w:delText>
              </w:r>
            </w:del>
          </w:p>
        </w:tc>
        <w:tc>
          <w:tcPr>
            <w:tcW w:w="5954" w:type="dxa"/>
            <w:gridSpan w:val="7"/>
          </w:tcPr>
          <w:p w:rsidR="004C5CDC" w:rsidRPr="005146CD" w:rsidDel="00A21A89" w:rsidRDefault="004C5CDC" w:rsidP="009460BF">
            <w:pPr>
              <w:pStyle w:val="a8"/>
              <w:spacing w:before="120" w:after="120"/>
              <w:ind w:firstLine="0"/>
              <w:jc w:val="center"/>
              <w:rPr>
                <w:del w:id="181" w:author="kazyra_d" w:date="2018-09-14T09:38:00Z"/>
                <w:rFonts w:asciiTheme="minorHAnsi" w:hAnsiTheme="minorHAnsi" w:cstheme="minorHAnsi"/>
                <w:sz w:val="18"/>
                <w:szCs w:val="18"/>
              </w:rPr>
            </w:pPr>
            <w:del w:id="182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Время выполнения среза</w:delText>
              </w:r>
            </w:del>
          </w:p>
        </w:tc>
      </w:tr>
      <w:tr w:rsidR="004C5CDC" w:rsidRPr="005146CD" w:rsidDel="00A21A89" w:rsidTr="007F5B6F">
        <w:trPr>
          <w:trHeight w:val="304"/>
          <w:del w:id="183" w:author="kazyra_d" w:date="2018-09-14T09:38:00Z"/>
        </w:trPr>
        <w:tc>
          <w:tcPr>
            <w:tcW w:w="2268" w:type="dxa"/>
            <w:vMerge/>
            <w:vAlign w:val="center"/>
          </w:tcPr>
          <w:p w:rsidR="004C5CDC" w:rsidRPr="005146CD" w:rsidDel="00A21A89" w:rsidRDefault="004C5CDC" w:rsidP="004C5CDC">
            <w:pPr>
              <w:pStyle w:val="a8"/>
              <w:keepNext/>
              <w:keepLines/>
              <w:spacing w:before="120" w:after="120"/>
              <w:ind w:firstLine="0"/>
              <w:jc w:val="center"/>
              <w:outlineLvl w:val="0"/>
              <w:rPr>
                <w:del w:id="184" w:author="kazyra_d" w:date="2018-09-14T09:38:00Z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C5CDC" w:rsidRPr="005146CD" w:rsidDel="00A21A89" w:rsidRDefault="004C5CDC" w:rsidP="004C5CDC">
            <w:pPr>
              <w:pStyle w:val="a8"/>
              <w:keepNext/>
              <w:keepLines/>
              <w:spacing w:before="120" w:after="120"/>
              <w:ind w:firstLine="0"/>
              <w:jc w:val="center"/>
              <w:outlineLvl w:val="0"/>
              <w:rPr>
                <w:del w:id="185" w:author="kazyra_d" w:date="2018-09-14T09:38:00Z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4C5CDC" w:rsidRPr="00A21A89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186" w:author="kazyra_d" w:date="2018-09-14T09:38:00Z"/>
                <w:rFonts w:asciiTheme="minorHAnsi" w:hAnsiTheme="minorHAnsi" w:cstheme="minorHAnsi"/>
                <w:sz w:val="18"/>
                <w:szCs w:val="18"/>
                <w:rPrChange w:id="187" w:author="kazyra_d" w:date="2018-09-14T09:38:00Z">
                  <w:rPr>
                    <w:del w:id="188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189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11:27</w:delText>
              </w:r>
            </w:del>
          </w:p>
        </w:tc>
        <w:tc>
          <w:tcPr>
            <w:tcW w:w="851" w:type="dxa"/>
            <w:vAlign w:val="center"/>
          </w:tcPr>
          <w:p w:rsidR="004C5CDC" w:rsidRPr="00A21A89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190" w:author="kazyra_d" w:date="2018-09-14T09:38:00Z"/>
                <w:rFonts w:asciiTheme="minorHAnsi" w:hAnsiTheme="minorHAnsi" w:cstheme="minorHAnsi"/>
                <w:sz w:val="18"/>
                <w:szCs w:val="18"/>
                <w:rPrChange w:id="191" w:author="kazyra_d" w:date="2018-09-14T09:38:00Z">
                  <w:rPr>
                    <w:del w:id="192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193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11:37</w:delText>
              </w:r>
            </w:del>
          </w:p>
        </w:tc>
        <w:tc>
          <w:tcPr>
            <w:tcW w:w="850" w:type="dxa"/>
            <w:vAlign w:val="center"/>
          </w:tcPr>
          <w:p w:rsidR="004C5CDC" w:rsidRPr="00A21A89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194" w:author="kazyra_d" w:date="2018-09-14T09:38:00Z"/>
                <w:rFonts w:asciiTheme="minorHAnsi" w:hAnsiTheme="minorHAnsi" w:cstheme="minorHAnsi"/>
                <w:sz w:val="18"/>
                <w:szCs w:val="18"/>
                <w:rPrChange w:id="195" w:author="kazyra_d" w:date="2018-09-14T09:38:00Z">
                  <w:rPr>
                    <w:del w:id="196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197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1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1</w:delText>
              </w:r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: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47</w:delText>
              </w:r>
            </w:del>
          </w:p>
        </w:tc>
        <w:tc>
          <w:tcPr>
            <w:tcW w:w="851" w:type="dxa"/>
            <w:vAlign w:val="center"/>
          </w:tcPr>
          <w:p w:rsidR="004C5CDC" w:rsidRPr="00A21A89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198" w:author="kazyra_d" w:date="2018-09-14T09:38:00Z"/>
                <w:rFonts w:asciiTheme="minorHAnsi" w:hAnsiTheme="minorHAnsi" w:cstheme="minorHAnsi"/>
                <w:sz w:val="18"/>
                <w:szCs w:val="18"/>
                <w:rPrChange w:id="199" w:author="kazyra_d" w:date="2018-09-14T09:38:00Z">
                  <w:rPr>
                    <w:del w:id="200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01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1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1</w:delText>
              </w:r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: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57</w:delText>
              </w:r>
            </w:del>
          </w:p>
        </w:tc>
        <w:tc>
          <w:tcPr>
            <w:tcW w:w="850" w:type="dxa"/>
            <w:vAlign w:val="center"/>
          </w:tcPr>
          <w:p w:rsidR="004C5CDC" w:rsidRPr="00A21A89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202" w:author="kazyra_d" w:date="2018-09-14T09:38:00Z"/>
                <w:rFonts w:asciiTheme="minorHAnsi" w:hAnsiTheme="minorHAnsi" w:cstheme="minorHAnsi"/>
                <w:sz w:val="18"/>
                <w:szCs w:val="18"/>
                <w:rPrChange w:id="203" w:author="kazyra_d" w:date="2018-09-14T09:38:00Z">
                  <w:rPr>
                    <w:del w:id="204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05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1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2</w:delText>
              </w:r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: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07</w:delText>
              </w:r>
            </w:del>
          </w:p>
        </w:tc>
        <w:tc>
          <w:tcPr>
            <w:tcW w:w="851" w:type="dxa"/>
            <w:vAlign w:val="center"/>
          </w:tcPr>
          <w:p w:rsidR="004C5CDC" w:rsidRPr="00A21A89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206" w:author="kazyra_d" w:date="2018-09-14T09:38:00Z"/>
                <w:rFonts w:asciiTheme="minorHAnsi" w:hAnsiTheme="minorHAnsi" w:cstheme="minorHAnsi"/>
                <w:sz w:val="18"/>
                <w:szCs w:val="18"/>
                <w:rPrChange w:id="207" w:author="kazyra_d" w:date="2018-09-14T09:38:00Z">
                  <w:rPr>
                    <w:del w:id="208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09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1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2</w:delText>
              </w:r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: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17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8"/>
              <w:spacing w:before="120" w:after="120"/>
              <w:ind w:firstLine="0"/>
              <w:jc w:val="center"/>
              <w:rPr>
                <w:del w:id="210" w:author="kazyra_d" w:date="2018-09-14T09:38:00Z"/>
                <w:rFonts w:asciiTheme="minorHAnsi" w:hAnsiTheme="minorHAnsi" w:cstheme="minorHAnsi"/>
                <w:sz w:val="18"/>
                <w:szCs w:val="18"/>
              </w:rPr>
            </w:pPr>
            <w:del w:id="211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1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2</w:delText>
              </w:r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:</w:delText>
              </w:r>
              <w:r w:rsidRPr="00A21A89" w:rsidDel="00A21A89">
                <w:rPr>
                  <w:rFonts w:cstheme="minorHAnsi"/>
                  <w:sz w:val="18"/>
                  <w:szCs w:val="18"/>
                </w:rPr>
                <w:delText>27</w:delText>
              </w:r>
            </w:del>
          </w:p>
        </w:tc>
      </w:tr>
      <w:tr w:rsidR="004C5CDC" w:rsidRPr="005146CD" w:rsidDel="00A21A89" w:rsidTr="007F5B6F">
        <w:trPr>
          <w:trHeight w:val="645"/>
          <w:del w:id="212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 w:rsidP="004C5CDC">
            <w:pPr>
              <w:spacing w:before="120" w:after="120"/>
              <w:rPr>
                <w:del w:id="213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</w:pPr>
            <w:del w:id="214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 xml:space="preserve">Количество одновременно работающих потоков 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15" w:author="kazyra_d" w:date="2018-09-14T09:38:00Z"/>
                <w:rFonts w:asciiTheme="minorHAnsi" w:hAnsiTheme="minorHAnsi" w:cstheme="minorHAnsi"/>
                <w:sz w:val="18"/>
                <w:szCs w:val="18"/>
              </w:rPr>
            </w:pPr>
            <w:del w:id="216" w:author="kazyra_d" w:date="2018-09-14T09:38:00Z">
              <w:r w:rsidRPr="005146CD" w:rsidDel="00A21A89">
                <w:rPr>
                  <w:rFonts w:asciiTheme="minorHAnsi" w:hAnsiTheme="minorHAnsi" w:cstheme="minorHAnsi"/>
                  <w:sz w:val="18"/>
                  <w:szCs w:val="18"/>
                </w:rPr>
                <w:delText>ЛВО</w:delText>
              </w:r>
            </w:del>
          </w:p>
        </w:tc>
        <w:tc>
          <w:tcPr>
            <w:tcW w:w="850" w:type="dxa"/>
            <w:vAlign w:val="center"/>
          </w:tcPr>
          <w:p w:rsidR="004C5CDC" w:rsidRPr="00A21A89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17" w:author="kazyra_d" w:date="2018-09-14T09:38:00Z"/>
                <w:rFonts w:asciiTheme="minorHAnsi" w:hAnsiTheme="minorHAnsi" w:cstheme="minorHAnsi"/>
                <w:sz w:val="18"/>
                <w:szCs w:val="18"/>
                <w:rPrChange w:id="218" w:author="kazyra_d" w:date="2018-09-14T09:38:00Z">
                  <w:rPr>
                    <w:del w:id="219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20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A21A89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21" w:author="kazyra_d" w:date="2018-09-14T09:38:00Z"/>
                <w:rFonts w:asciiTheme="minorHAnsi" w:hAnsiTheme="minorHAnsi" w:cstheme="minorHAnsi"/>
                <w:sz w:val="18"/>
                <w:szCs w:val="18"/>
                <w:rPrChange w:id="222" w:author="kazyra_d" w:date="2018-09-14T09:38:00Z">
                  <w:rPr>
                    <w:del w:id="223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24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200</w:delText>
              </w:r>
            </w:del>
          </w:p>
        </w:tc>
        <w:tc>
          <w:tcPr>
            <w:tcW w:w="850" w:type="dxa"/>
            <w:vAlign w:val="center"/>
          </w:tcPr>
          <w:p w:rsidR="004C5CDC" w:rsidRPr="00A21A89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25" w:author="kazyra_d" w:date="2018-09-14T09:38:00Z"/>
                <w:rFonts w:asciiTheme="minorHAnsi" w:hAnsiTheme="minorHAnsi" w:cstheme="minorHAnsi"/>
                <w:sz w:val="18"/>
                <w:szCs w:val="18"/>
                <w:rPrChange w:id="226" w:author="kazyra_d" w:date="2018-09-14T09:38:00Z">
                  <w:rPr>
                    <w:del w:id="227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28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400</w:delText>
              </w:r>
            </w:del>
          </w:p>
        </w:tc>
        <w:tc>
          <w:tcPr>
            <w:tcW w:w="851" w:type="dxa"/>
            <w:vAlign w:val="center"/>
          </w:tcPr>
          <w:p w:rsidR="004C5CDC" w:rsidRPr="00A21A89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29" w:author="kazyra_d" w:date="2018-09-14T09:38:00Z"/>
                <w:rFonts w:asciiTheme="minorHAnsi" w:hAnsiTheme="minorHAnsi" w:cstheme="minorHAnsi"/>
                <w:sz w:val="18"/>
                <w:szCs w:val="18"/>
                <w:rPrChange w:id="230" w:author="kazyra_d" w:date="2018-09-14T09:38:00Z">
                  <w:rPr>
                    <w:del w:id="231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32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600</w:delText>
              </w:r>
            </w:del>
          </w:p>
        </w:tc>
        <w:tc>
          <w:tcPr>
            <w:tcW w:w="850" w:type="dxa"/>
            <w:vAlign w:val="center"/>
          </w:tcPr>
          <w:p w:rsidR="004C5CDC" w:rsidRPr="00A21A89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33" w:author="kazyra_d" w:date="2018-09-14T09:38:00Z"/>
                <w:rFonts w:asciiTheme="minorHAnsi" w:hAnsiTheme="minorHAnsi" w:cstheme="minorHAnsi"/>
                <w:sz w:val="18"/>
                <w:szCs w:val="18"/>
                <w:rPrChange w:id="234" w:author="kazyra_d" w:date="2018-09-14T09:38:00Z">
                  <w:rPr>
                    <w:del w:id="235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36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800</w:delText>
              </w:r>
            </w:del>
          </w:p>
        </w:tc>
        <w:tc>
          <w:tcPr>
            <w:tcW w:w="851" w:type="dxa"/>
            <w:vAlign w:val="center"/>
          </w:tcPr>
          <w:p w:rsidR="004C5CDC" w:rsidRPr="00A21A89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37" w:author="kazyra_d" w:date="2018-09-14T09:38:00Z"/>
                <w:rFonts w:asciiTheme="minorHAnsi" w:hAnsiTheme="minorHAnsi" w:cstheme="minorHAnsi"/>
                <w:sz w:val="18"/>
                <w:szCs w:val="18"/>
                <w:rPrChange w:id="238" w:author="kazyra_d" w:date="2018-09-14T09:38:00Z">
                  <w:rPr>
                    <w:del w:id="239" w:author="kazyra_d" w:date="2018-09-14T09:38:00Z"/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rPrChange>
              </w:rPr>
            </w:pPr>
            <w:del w:id="240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1000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pStyle w:val="a8"/>
              <w:spacing w:before="120" w:after="120"/>
              <w:ind w:firstLine="0"/>
              <w:jc w:val="center"/>
              <w:rPr>
                <w:del w:id="241" w:author="kazyra_d" w:date="2018-09-14T09:38:00Z"/>
                <w:rFonts w:asciiTheme="minorHAnsi" w:hAnsiTheme="minorHAnsi" w:cstheme="minorHAnsi"/>
                <w:sz w:val="18"/>
                <w:szCs w:val="18"/>
              </w:rPr>
            </w:pPr>
            <w:del w:id="242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1000</w:delText>
              </w:r>
            </w:del>
          </w:p>
        </w:tc>
      </w:tr>
      <w:tr w:rsidR="004C5CDC" w:rsidRPr="005146CD" w:rsidDel="00A21A89" w:rsidTr="007F5B6F">
        <w:trPr>
          <w:trHeight w:val="434"/>
          <w:del w:id="243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 w:rsidP="004C5CDC">
            <w:pPr>
              <w:rPr>
                <w:del w:id="244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</w:pPr>
            <w:del w:id="245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>Мониторинг загрузки ЦПУ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46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47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850" w:type="dxa"/>
            <w:vAlign w:val="center"/>
          </w:tcPr>
          <w:p w:rsidR="004C5CDC" w:rsidDel="00A21A89" w:rsidRDefault="004C5CDC" w:rsidP="004C5CDC">
            <w:pPr>
              <w:jc w:val="center"/>
              <w:rPr>
                <w:del w:id="248" w:author="kazyra_d" w:date="2018-09-14T09:38:00Z"/>
                <w:rFonts w:cstheme="minorHAnsi"/>
                <w:sz w:val="18"/>
                <w:szCs w:val="18"/>
              </w:rPr>
            </w:pPr>
            <w:del w:id="24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50" w:author="kazyra_d" w:date="2018-09-14T09:38:00Z"/>
                <w:rFonts w:cstheme="minorHAnsi"/>
                <w:sz w:val="18"/>
                <w:szCs w:val="18"/>
              </w:rPr>
            </w:pPr>
            <w:del w:id="25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9%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52" w:author="kazyra_d" w:date="2018-09-14T09:38:00Z"/>
                <w:rFonts w:cstheme="minorHAnsi"/>
                <w:sz w:val="18"/>
                <w:szCs w:val="18"/>
              </w:rPr>
            </w:pPr>
            <w:del w:id="25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16%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54" w:author="kazyra_d" w:date="2018-09-14T09:38:00Z"/>
                <w:rFonts w:cstheme="minorHAnsi"/>
                <w:sz w:val="18"/>
                <w:szCs w:val="18"/>
              </w:rPr>
            </w:pPr>
            <w:del w:id="25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21%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56" w:author="kazyra_d" w:date="2018-09-14T09:38:00Z"/>
                <w:rFonts w:cstheme="minorHAnsi"/>
                <w:sz w:val="18"/>
                <w:szCs w:val="18"/>
              </w:rPr>
            </w:pPr>
            <w:del w:id="25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25%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58" w:author="kazyra_d" w:date="2018-09-14T09:38:00Z"/>
                <w:rFonts w:cstheme="minorHAnsi"/>
                <w:sz w:val="18"/>
                <w:szCs w:val="18"/>
              </w:rPr>
            </w:pPr>
            <w:del w:id="25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28%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7F5B6F">
            <w:pPr>
              <w:pStyle w:val="a8"/>
              <w:spacing w:before="120" w:after="120"/>
              <w:ind w:firstLine="0"/>
              <w:jc w:val="center"/>
              <w:rPr>
                <w:del w:id="260" w:author="kazyra_d" w:date="2018-09-14T09:38:00Z"/>
                <w:rFonts w:cstheme="minorHAnsi"/>
                <w:sz w:val="18"/>
                <w:szCs w:val="18"/>
              </w:rPr>
            </w:pPr>
            <w:del w:id="261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29%</w:delText>
              </w:r>
            </w:del>
          </w:p>
        </w:tc>
      </w:tr>
      <w:tr w:rsidR="004C5CDC" w:rsidRPr="004C5CDC" w:rsidDel="00A21A89" w:rsidTr="007F5B6F">
        <w:trPr>
          <w:trHeight w:val="658"/>
          <w:del w:id="262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 w:rsidP="004C5CDC">
            <w:pPr>
              <w:rPr>
                <w:del w:id="263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</w:pPr>
            <w:del w:id="264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 xml:space="preserve">Мониторинг загрузки </w:delText>
              </w:r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ОЗУ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 w:rsidP="004C5CDC">
            <w:pPr>
              <w:jc w:val="center"/>
              <w:rPr>
                <w:del w:id="265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66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850" w:type="dxa"/>
            <w:vAlign w:val="center"/>
          </w:tcPr>
          <w:p w:rsidR="004C5CDC" w:rsidDel="00A21A89" w:rsidRDefault="004C5CDC" w:rsidP="004C5CDC">
            <w:pPr>
              <w:jc w:val="center"/>
              <w:rPr>
                <w:del w:id="267" w:author="kazyra_d" w:date="2018-09-14T09:38:00Z"/>
                <w:rFonts w:cstheme="minorHAnsi"/>
                <w:sz w:val="18"/>
                <w:szCs w:val="18"/>
              </w:rPr>
            </w:pPr>
            <w:del w:id="26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4.1 Gb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69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70" w:author="kazyra_d" w:date="2018-09-14T09:38:00Z"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4.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3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 xml:space="preserve"> 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Gb</w:delText>
              </w:r>
            </w:del>
          </w:p>
        </w:tc>
        <w:tc>
          <w:tcPr>
            <w:tcW w:w="850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71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72" w:author="kazyra_d" w:date="2018-09-14T09:38:00Z">
              <w:r w:rsidDel="00A21A89">
                <w:rPr>
                  <w:rFonts w:cstheme="minorHAnsi"/>
                  <w:sz w:val="18"/>
                  <w:szCs w:val="18"/>
                  <w:lang w:val="ru-RU"/>
                </w:rPr>
                <w:delText>4.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5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 xml:space="preserve"> 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Gb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73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7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5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 xml:space="preserve"> 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Gb</w:delText>
              </w:r>
            </w:del>
          </w:p>
        </w:tc>
        <w:tc>
          <w:tcPr>
            <w:tcW w:w="850" w:type="dxa"/>
            <w:vAlign w:val="center"/>
          </w:tcPr>
          <w:p w:rsidR="004C5CDC" w:rsidRPr="007F5B6F" w:rsidDel="00A21A89" w:rsidRDefault="004C5CDC">
            <w:pPr>
              <w:jc w:val="center"/>
              <w:rPr>
                <w:del w:id="275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7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5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.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8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 xml:space="preserve"> 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Gb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>
            <w:pPr>
              <w:jc w:val="center"/>
              <w:rPr>
                <w:del w:id="277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78" w:author="kazyra_d" w:date="2018-09-14T09:38:00Z">
              <w:r w:rsidDel="00A21A89">
                <w:rPr>
                  <w:rFonts w:cstheme="minorHAnsi"/>
                  <w:sz w:val="18"/>
                  <w:szCs w:val="18"/>
                  <w:lang w:val="ru-RU"/>
                </w:rPr>
                <w:delText>6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.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6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 xml:space="preserve"> 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Gb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>
            <w:pPr>
              <w:jc w:val="center"/>
              <w:rPr>
                <w:del w:id="279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80" w:author="kazyra_d" w:date="2018-09-14T09:38:00Z">
              <w:r w:rsidDel="00A21A89">
                <w:rPr>
                  <w:rFonts w:cstheme="minorHAnsi"/>
                  <w:sz w:val="18"/>
                  <w:szCs w:val="18"/>
                  <w:lang w:val="ru-RU"/>
                </w:rPr>
                <w:delText>7</w:delText>
              </w:r>
              <w:r w:rsidRPr="009B4AA7" w:rsidDel="00A21A89">
                <w:rPr>
                  <w:rFonts w:cstheme="minorHAnsi"/>
                  <w:sz w:val="18"/>
                  <w:szCs w:val="18"/>
                  <w:lang w:val="ru-RU"/>
                </w:rPr>
                <w:delText>.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6</w:delText>
              </w:r>
              <w:r w:rsidRPr="009B4AA7" w:rsidDel="00A21A89">
                <w:rPr>
                  <w:rFonts w:cstheme="minorHAnsi"/>
                  <w:sz w:val="18"/>
                  <w:szCs w:val="18"/>
                  <w:lang w:val="ru-RU"/>
                </w:rPr>
                <w:delText xml:space="preserve"> </w:delText>
              </w:r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Gb</w:delText>
              </w:r>
            </w:del>
          </w:p>
        </w:tc>
      </w:tr>
      <w:tr w:rsidR="004C5CDC" w:rsidRPr="004C5CDC" w:rsidDel="00A21A89" w:rsidTr="007F5B6F">
        <w:trPr>
          <w:trHeight w:val="658"/>
          <w:del w:id="281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 w:rsidP="004C5CDC">
            <w:pPr>
              <w:rPr>
                <w:del w:id="282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</w:pPr>
            <w:del w:id="283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Время загрузки дисковой подсистемы</w:delText>
              </w:r>
            </w:del>
          </w:p>
        </w:tc>
        <w:tc>
          <w:tcPr>
            <w:tcW w:w="1134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84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85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850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86" w:author="kazyra_d" w:date="2018-09-14T09:38:00Z"/>
                <w:rFonts w:cstheme="minorHAnsi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87" w:author="kazyra_d" w:date="2018-09-14T09:38:00Z"/>
                <w:rFonts w:cstheme="minorHAnsi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88" w:author="kazyra_d" w:date="2018-09-14T09:38:00Z"/>
                <w:rFonts w:cstheme="minorHAnsi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89" w:author="kazyra_d" w:date="2018-09-14T09:38:00Z"/>
                <w:rFonts w:cstheme="minorHAnsi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90" w:author="kazyra_d" w:date="2018-09-14T09:38:00Z"/>
                <w:rFonts w:cstheme="minorHAnsi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91" w:author="kazyra_d" w:date="2018-09-14T09:38:00Z"/>
                <w:rFonts w:cstheme="minorHAnsi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7F5B6F">
            <w:pPr>
              <w:pStyle w:val="a8"/>
              <w:spacing w:before="120" w:after="120"/>
              <w:ind w:firstLine="0"/>
              <w:jc w:val="center"/>
              <w:rPr>
                <w:del w:id="292" w:author="kazyra_d" w:date="2018-09-14T09:38:00Z"/>
                <w:rFonts w:cstheme="minorHAnsi"/>
                <w:sz w:val="18"/>
                <w:szCs w:val="18"/>
              </w:rPr>
            </w:pPr>
          </w:p>
        </w:tc>
      </w:tr>
      <w:tr w:rsidR="004C5CDC" w:rsidRPr="004C5CDC" w:rsidDel="00A21A89" w:rsidTr="007F5B6F">
        <w:trPr>
          <w:trHeight w:val="658"/>
          <w:del w:id="293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 w:rsidP="004C5CDC">
            <w:pPr>
              <w:rPr>
                <w:del w:id="294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</w:pPr>
            <w:del w:id="295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Количество таймаутов</w:delText>
              </w:r>
            </w:del>
          </w:p>
        </w:tc>
        <w:tc>
          <w:tcPr>
            <w:tcW w:w="1134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296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297" w:author="kazyra_d" w:date="2018-09-14T09:38:00Z"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ЛВО</w:delText>
              </w:r>
            </w:del>
          </w:p>
        </w:tc>
        <w:tc>
          <w:tcPr>
            <w:tcW w:w="850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298" w:author="kazyra_d" w:date="2018-09-14T09:38:00Z"/>
                <w:rFonts w:cstheme="minorHAnsi"/>
                <w:sz w:val="18"/>
                <w:szCs w:val="18"/>
              </w:rPr>
            </w:pPr>
            <w:del w:id="29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00" w:author="kazyra_d" w:date="2018-09-14T09:38:00Z"/>
                <w:rFonts w:cstheme="minorHAnsi"/>
                <w:sz w:val="18"/>
                <w:szCs w:val="18"/>
              </w:rPr>
            </w:pPr>
            <w:del w:id="30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0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02" w:author="kazyra_d" w:date="2018-09-14T09:38:00Z"/>
                <w:rFonts w:cstheme="minorHAnsi"/>
                <w:sz w:val="18"/>
                <w:szCs w:val="18"/>
              </w:rPr>
            </w:pPr>
            <w:del w:id="30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04" w:author="kazyra_d" w:date="2018-09-14T09:38:00Z"/>
                <w:rFonts w:cstheme="minorHAnsi"/>
                <w:sz w:val="18"/>
                <w:szCs w:val="18"/>
              </w:rPr>
            </w:pPr>
            <w:del w:id="30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0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06" w:author="kazyra_d" w:date="2018-09-14T09:38:00Z"/>
                <w:rFonts w:cstheme="minorHAnsi"/>
                <w:sz w:val="18"/>
                <w:szCs w:val="18"/>
              </w:rPr>
            </w:pPr>
            <w:del w:id="30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08" w:author="kazyra_d" w:date="2018-09-14T09:38:00Z"/>
                <w:rFonts w:cstheme="minorHAnsi"/>
                <w:sz w:val="18"/>
                <w:szCs w:val="18"/>
              </w:rPr>
            </w:pPr>
            <w:del w:id="30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7F5B6F">
            <w:pPr>
              <w:pStyle w:val="a8"/>
              <w:spacing w:before="120" w:after="120"/>
              <w:ind w:firstLine="0"/>
              <w:jc w:val="center"/>
              <w:rPr>
                <w:del w:id="310" w:author="kazyra_d" w:date="2018-09-14T09:38:00Z"/>
                <w:rFonts w:cstheme="minorHAnsi"/>
                <w:sz w:val="18"/>
                <w:szCs w:val="18"/>
              </w:rPr>
            </w:pPr>
            <w:del w:id="311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</w:tr>
      <w:tr w:rsidR="004C5CDC" w:rsidRPr="004C5CDC" w:rsidDel="00A21A89" w:rsidTr="007F5B6F">
        <w:trPr>
          <w:trHeight w:val="658"/>
          <w:del w:id="312" w:author="kazyra_d" w:date="2018-09-14T09:38:00Z"/>
        </w:trPr>
        <w:tc>
          <w:tcPr>
            <w:tcW w:w="2268" w:type="dxa"/>
            <w:vAlign w:val="center"/>
          </w:tcPr>
          <w:p w:rsidR="004C5CDC" w:rsidRPr="007F5B6F" w:rsidDel="00A21A89" w:rsidRDefault="004C5CDC" w:rsidP="004C5CDC">
            <w:pPr>
              <w:rPr>
                <w:del w:id="313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</w:pPr>
            <w:del w:id="314" w:author="kazyra_d" w:date="2018-09-14T09:38:00Z">
              <w:r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время, мс</w:delText>
              </w:r>
            </w:del>
          </w:p>
        </w:tc>
        <w:tc>
          <w:tcPr>
            <w:tcW w:w="1134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315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316" w:author="kazyra_d" w:date="2018-09-14T09:38:00Z">
              <w:r w:rsidRPr="007F5B6F" w:rsidDel="00A21A89">
                <w:rPr>
                  <w:rFonts w:cstheme="minorHAnsi"/>
                  <w:sz w:val="18"/>
                  <w:szCs w:val="18"/>
                  <w:lang w:val="ru-RU"/>
                </w:rPr>
                <w:delText>ЛВО</w:delText>
              </w:r>
            </w:del>
          </w:p>
        </w:tc>
        <w:tc>
          <w:tcPr>
            <w:tcW w:w="850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17" w:author="kazyra_d" w:date="2018-09-14T09:38:00Z"/>
                <w:rFonts w:cstheme="minorHAnsi"/>
                <w:sz w:val="18"/>
                <w:szCs w:val="18"/>
              </w:rPr>
            </w:pPr>
            <w:del w:id="31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4C5CDC">
            <w:pPr>
              <w:jc w:val="center"/>
              <w:rPr>
                <w:del w:id="319" w:author="kazyra_d" w:date="2018-09-14T09:38:00Z"/>
                <w:rFonts w:cstheme="minorHAnsi"/>
                <w:sz w:val="18"/>
                <w:szCs w:val="18"/>
                <w:lang w:val="ru-RU"/>
              </w:rPr>
            </w:pPr>
            <w:del w:id="32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519</w:delText>
              </w:r>
            </w:del>
          </w:p>
        </w:tc>
        <w:tc>
          <w:tcPr>
            <w:tcW w:w="850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21" w:author="kazyra_d" w:date="2018-09-14T09:38:00Z"/>
                <w:rFonts w:cstheme="minorHAnsi"/>
                <w:sz w:val="18"/>
                <w:szCs w:val="18"/>
              </w:rPr>
            </w:pPr>
            <w:del w:id="32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481</w:delText>
              </w:r>
            </w:del>
          </w:p>
        </w:tc>
        <w:tc>
          <w:tcPr>
            <w:tcW w:w="851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23" w:author="kazyra_d" w:date="2018-09-14T09:38:00Z"/>
                <w:rFonts w:cstheme="minorHAnsi"/>
                <w:sz w:val="18"/>
                <w:szCs w:val="18"/>
              </w:rPr>
            </w:pPr>
            <w:del w:id="32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511</w:delText>
              </w:r>
            </w:del>
          </w:p>
        </w:tc>
        <w:tc>
          <w:tcPr>
            <w:tcW w:w="850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25" w:author="kazyra_d" w:date="2018-09-14T09:38:00Z"/>
                <w:rFonts w:cstheme="minorHAnsi"/>
                <w:sz w:val="18"/>
                <w:szCs w:val="18"/>
              </w:rPr>
            </w:pPr>
            <w:del w:id="32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489</w:delText>
              </w:r>
            </w:del>
          </w:p>
        </w:tc>
        <w:tc>
          <w:tcPr>
            <w:tcW w:w="851" w:type="dxa"/>
            <w:vAlign w:val="center"/>
          </w:tcPr>
          <w:p w:rsidR="004C5CDC" w:rsidRPr="004C5CDC" w:rsidDel="00A21A89" w:rsidRDefault="004C5CDC" w:rsidP="004C5CDC">
            <w:pPr>
              <w:jc w:val="center"/>
              <w:rPr>
                <w:del w:id="327" w:author="kazyra_d" w:date="2018-09-14T09:38:00Z"/>
                <w:rFonts w:cstheme="minorHAnsi"/>
                <w:sz w:val="18"/>
                <w:szCs w:val="18"/>
              </w:rPr>
            </w:pPr>
            <w:del w:id="32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586</w:delText>
              </w:r>
            </w:del>
          </w:p>
        </w:tc>
        <w:tc>
          <w:tcPr>
            <w:tcW w:w="851" w:type="dxa"/>
            <w:vAlign w:val="center"/>
          </w:tcPr>
          <w:p w:rsidR="004C5CDC" w:rsidRPr="007F5B6F" w:rsidDel="00A21A89" w:rsidRDefault="004C5CDC" w:rsidP="007F5B6F">
            <w:pPr>
              <w:pStyle w:val="a8"/>
              <w:spacing w:before="120" w:after="120"/>
              <w:ind w:firstLine="0"/>
              <w:jc w:val="center"/>
              <w:rPr>
                <w:del w:id="329" w:author="kazyra_d" w:date="2018-09-14T09:38:00Z"/>
                <w:rFonts w:cstheme="minorHAnsi"/>
                <w:sz w:val="18"/>
                <w:szCs w:val="18"/>
              </w:rPr>
            </w:pPr>
            <w:del w:id="330" w:author="kazyra_d" w:date="2018-09-14T09:38:00Z">
              <w:r w:rsidRPr="00A21A89" w:rsidDel="00A21A89">
                <w:rPr>
                  <w:rFonts w:cstheme="minorHAnsi"/>
                  <w:sz w:val="18"/>
                  <w:szCs w:val="18"/>
                </w:rPr>
                <w:delText>529</w:delText>
              </w:r>
            </w:del>
          </w:p>
        </w:tc>
      </w:tr>
    </w:tbl>
    <w:p w:rsidR="004C5CDC" w:rsidDel="00A21A89" w:rsidRDefault="004C5CDC" w:rsidP="00D72941">
      <w:pPr>
        <w:pStyle w:val="a3"/>
        <w:tabs>
          <w:tab w:val="left" w:pos="1276"/>
        </w:tabs>
        <w:ind w:left="567"/>
        <w:jc w:val="both"/>
        <w:rPr>
          <w:del w:id="331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</w:p>
    <w:p w:rsidR="00A21A89" w:rsidRPr="00E057BB" w:rsidRDefault="00A21A89" w:rsidP="00A21A89">
      <w:pPr>
        <w:pStyle w:val="a8"/>
        <w:spacing w:before="120" w:after="120"/>
        <w:jc w:val="center"/>
        <w:rPr>
          <w:ins w:id="332" w:author="kazyra_d" w:date="2018-09-14T09:38:00Z"/>
          <w:rFonts w:ascii="Arial" w:hAnsi="Arial" w:cs="Arial"/>
          <w:b/>
          <w:sz w:val="18"/>
          <w:szCs w:val="18"/>
        </w:rPr>
      </w:pPr>
      <w:ins w:id="333" w:author="kazyra_d" w:date="2018-09-14T09:38:00Z">
        <w:r>
          <w:rPr>
            <w:rFonts w:ascii="Arial" w:hAnsi="Arial" w:cs="Arial"/>
            <w:b/>
            <w:sz w:val="20"/>
            <w:szCs w:val="20"/>
          </w:rPr>
          <w:t>Протокол проведения нагрузочных испытаний</w:t>
        </w:r>
      </w:ins>
    </w:p>
    <w:tbl>
      <w:tblPr>
        <w:tblStyle w:val="a7"/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1134"/>
        <w:gridCol w:w="992"/>
        <w:gridCol w:w="992"/>
        <w:gridCol w:w="993"/>
        <w:gridCol w:w="1134"/>
        <w:gridCol w:w="1275"/>
        <w:gridCol w:w="1247"/>
        <w:gridCol w:w="1134"/>
        <w:gridCol w:w="993"/>
        <w:gridCol w:w="1275"/>
      </w:tblGrid>
      <w:tr w:rsidR="00A21A89" w:rsidRPr="00E057BB" w:rsidTr="002257B4">
        <w:trPr>
          <w:trHeight w:val="304"/>
          <w:ins w:id="334" w:author="kazyra_d" w:date="2018-09-14T09:38:00Z"/>
        </w:trPr>
        <w:tc>
          <w:tcPr>
            <w:tcW w:w="3006" w:type="dxa"/>
            <w:vMerge w:val="restart"/>
            <w:vAlign w:val="center"/>
          </w:tcPr>
          <w:p w:rsidR="00A21A89" w:rsidRPr="00E057BB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35" w:author="kazyra_d" w:date="2018-09-14T09:38:00Z"/>
                <w:rFonts w:ascii="Arial" w:hAnsi="Arial" w:cs="Arial"/>
                <w:color w:val="000000" w:themeColor="text1"/>
                <w:sz w:val="18"/>
                <w:szCs w:val="18"/>
              </w:rPr>
            </w:pPr>
            <w:ins w:id="336" w:author="kazyra_d" w:date="2018-09-14T09:38:00Z">
              <w:r w:rsidRPr="00E057BB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Показатель</w:t>
              </w:r>
            </w:ins>
          </w:p>
        </w:tc>
        <w:tc>
          <w:tcPr>
            <w:tcW w:w="1134" w:type="dxa"/>
            <w:vMerge w:val="restart"/>
            <w:vAlign w:val="center"/>
          </w:tcPr>
          <w:p w:rsidR="00A21A89" w:rsidRPr="00E057BB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37" w:author="kazyra_d" w:date="2018-09-14T09:38:00Z"/>
                <w:rFonts w:ascii="Arial" w:hAnsi="Arial" w:cs="Arial"/>
                <w:sz w:val="18"/>
                <w:szCs w:val="18"/>
              </w:rPr>
            </w:pPr>
            <w:ins w:id="338" w:author="kazyra_d" w:date="2018-09-14T09:38:00Z">
              <w:r w:rsidRPr="00E057BB">
                <w:rPr>
                  <w:rFonts w:ascii="Arial" w:hAnsi="Arial" w:cs="Arial"/>
                  <w:sz w:val="18"/>
                  <w:szCs w:val="18"/>
                </w:rPr>
                <w:t>Ответственный</w:t>
              </w:r>
            </w:ins>
          </w:p>
        </w:tc>
        <w:tc>
          <w:tcPr>
            <w:tcW w:w="10035" w:type="dxa"/>
            <w:gridSpan w:val="9"/>
            <w:vAlign w:val="center"/>
          </w:tcPr>
          <w:p w:rsidR="00A21A89" w:rsidRPr="00E057BB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39" w:author="kazyra_d" w:date="2018-09-14T09:38:00Z"/>
                <w:rFonts w:ascii="Arial" w:hAnsi="Arial" w:cs="Arial"/>
                <w:sz w:val="18"/>
                <w:szCs w:val="18"/>
              </w:rPr>
            </w:pPr>
            <w:ins w:id="340" w:author="kazyra_d" w:date="2018-09-14T09:38:00Z">
              <w:r w:rsidRPr="00E057BB">
                <w:rPr>
                  <w:rFonts w:ascii="Arial" w:hAnsi="Arial" w:cs="Arial"/>
                  <w:sz w:val="18"/>
                  <w:szCs w:val="18"/>
                </w:rPr>
                <w:t>Время выполнения среза</w:t>
              </w:r>
            </w:ins>
          </w:p>
        </w:tc>
      </w:tr>
      <w:tr w:rsidR="00A21A89" w:rsidRPr="00E057BB" w:rsidTr="002257B4">
        <w:trPr>
          <w:trHeight w:val="304"/>
          <w:ins w:id="341" w:author="kazyra_d" w:date="2018-09-14T09:38:00Z"/>
        </w:trPr>
        <w:tc>
          <w:tcPr>
            <w:tcW w:w="3006" w:type="dxa"/>
            <w:vMerge/>
            <w:vAlign w:val="center"/>
          </w:tcPr>
          <w:p w:rsidR="00A21A89" w:rsidRPr="00E057BB" w:rsidRDefault="00A21A89" w:rsidP="002257B4">
            <w:pPr>
              <w:pStyle w:val="a8"/>
              <w:keepNext/>
              <w:keepLines/>
              <w:spacing w:before="120" w:after="120"/>
              <w:ind w:firstLine="0"/>
              <w:jc w:val="center"/>
              <w:outlineLvl w:val="0"/>
              <w:rPr>
                <w:ins w:id="342" w:author="kazyra_d" w:date="2018-09-14T09:38:00Z"/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21A89" w:rsidRPr="00E057BB" w:rsidRDefault="00A21A89" w:rsidP="002257B4">
            <w:pPr>
              <w:pStyle w:val="a8"/>
              <w:keepNext/>
              <w:keepLines/>
              <w:spacing w:before="120" w:after="120"/>
              <w:ind w:firstLine="0"/>
              <w:jc w:val="center"/>
              <w:outlineLvl w:val="0"/>
              <w:rPr>
                <w:ins w:id="343" w:author="kazyra_d" w:date="2018-09-14T09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21A89" w:rsidRPr="00E057BB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44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45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08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49:43</w:t>
              </w:r>
            </w:ins>
          </w:p>
        </w:tc>
        <w:tc>
          <w:tcPr>
            <w:tcW w:w="992" w:type="dxa"/>
            <w:vAlign w:val="center"/>
          </w:tcPr>
          <w:p w:rsidR="00A21A89" w:rsidRPr="002C6CEC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46" w:author="kazyra_d" w:date="2018-09-14T09:38:00Z"/>
                <w:rFonts w:ascii="Arial" w:hAnsi="Arial" w:cs="Arial"/>
                <w:sz w:val="18"/>
                <w:szCs w:val="18"/>
              </w:rPr>
            </w:pPr>
            <w:ins w:id="347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08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51:00</w:t>
              </w:r>
            </w:ins>
          </w:p>
        </w:tc>
        <w:tc>
          <w:tcPr>
            <w:tcW w:w="993" w:type="dxa"/>
            <w:vAlign w:val="center"/>
          </w:tcPr>
          <w:p w:rsidR="00A21A89" w:rsidRPr="002C6CEC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48" w:author="kazyra_d" w:date="2018-09-14T09:38:00Z"/>
                <w:rFonts w:ascii="Arial" w:hAnsi="Arial" w:cs="Arial"/>
                <w:sz w:val="18"/>
                <w:szCs w:val="18"/>
              </w:rPr>
            </w:pPr>
            <w:ins w:id="349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08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54:00</w:t>
              </w:r>
            </w:ins>
          </w:p>
        </w:tc>
        <w:tc>
          <w:tcPr>
            <w:tcW w:w="1134" w:type="dxa"/>
            <w:vAlign w:val="center"/>
          </w:tcPr>
          <w:p w:rsidR="00A21A89" w:rsidRPr="00E057BB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50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51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08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58:00</w:t>
              </w:r>
            </w:ins>
          </w:p>
        </w:tc>
        <w:tc>
          <w:tcPr>
            <w:tcW w:w="1275" w:type="dxa"/>
            <w:vAlign w:val="center"/>
          </w:tcPr>
          <w:p w:rsidR="00A21A89" w:rsidRPr="00E057BB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52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53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09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01:00</w:t>
              </w:r>
            </w:ins>
          </w:p>
        </w:tc>
        <w:tc>
          <w:tcPr>
            <w:tcW w:w="1247" w:type="dxa"/>
            <w:vAlign w:val="center"/>
          </w:tcPr>
          <w:p w:rsidR="00A21A89" w:rsidRPr="00E057BB" w:rsidRDefault="00A21A89" w:rsidP="002257B4">
            <w:pPr>
              <w:pStyle w:val="a8"/>
              <w:ind w:firstLine="0"/>
              <w:jc w:val="center"/>
              <w:rPr>
                <w:ins w:id="354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55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09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05:00</w:t>
              </w:r>
            </w:ins>
          </w:p>
        </w:tc>
        <w:tc>
          <w:tcPr>
            <w:tcW w:w="1134" w:type="dxa"/>
            <w:vAlign w:val="center"/>
          </w:tcPr>
          <w:p w:rsidR="00A21A89" w:rsidRPr="00E057BB" w:rsidRDefault="00A21A89" w:rsidP="002257B4">
            <w:pPr>
              <w:pStyle w:val="a8"/>
              <w:ind w:firstLine="0"/>
              <w:jc w:val="center"/>
              <w:rPr>
                <w:ins w:id="356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57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09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10:00</w:t>
              </w:r>
            </w:ins>
          </w:p>
        </w:tc>
        <w:tc>
          <w:tcPr>
            <w:tcW w:w="993" w:type="dxa"/>
            <w:vAlign w:val="center"/>
          </w:tcPr>
          <w:p w:rsidR="00A21A89" w:rsidRPr="00E057BB" w:rsidRDefault="00A21A89" w:rsidP="002257B4">
            <w:pPr>
              <w:pStyle w:val="a8"/>
              <w:ind w:firstLine="0"/>
              <w:jc w:val="center"/>
              <w:rPr>
                <w:ins w:id="358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59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09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14:00</w:t>
              </w:r>
            </w:ins>
          </w:p>
        </w:tc>
        <w:tc>
          <w:tcPr>
            <w:tcW w:w="1275" w:type="dxa"/>
            <w:vAlign w:val="center"/>
          </w:tcPr>
          <w:p w:rsidR="00A21A89" w:rsidRPr="00E057BB" w:rsidRDefault="00A21A89" w:rsidP="002257B4">
            <w:pPr>
              <w:pStyle w:val="a8"/>
              <w:ind w:firstLine="0"/>
              <w:jc w:val="center"/>
              <w:rPr>
                <w:ins w:id="360" w:author="kazyra_d" w:date="2018-09-14T09:38:00Z"/>
                <w:rFonts w:ascii="Arial" w:hAnsi="Arial" w:cs="Arial"/>
                <w:sz w:val="18"/>
                <w:szCs w:val="18"/>
                <w:lang w:val="en-US"/>
              </w:rPr>
            </w:pPr>
            <w:ins w:id="361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09</w:t>
              </w:r>
              <w:r w:rsidRPr="00E057BB">
                <w:rPr>
                  <w:rFonts w:ascii="Arial" w:hAnsi="Arial" w:cs="Arial"/>
                  <w:sz w:val="18"/>
                  <w:szCs w:val="18"/>
                </w:rPr>
                <w:t>:</w:t>
              </w:r>
              <w:r>
                <w:rPr>
                  <w:rFonts w:ascii="Arial" w:hAnsi="Arial" w:cs="Arial"/>
                  <w:sz w:val="18"/>
                  <w:szCs w:val="18"/>
                </w:rPr>
                <w:t>19:18</w:t>
              </w:r>
            </w:ins>
          </w:p>
        </w:tc>
      </w:tr>
      <w:tr w:rsidR="00A21A89" w:rsidRPr="00E057BB" w:rsidTr="002257B4">
        <w:trPr>
          <w:trHeight w:val="645"/>
          <w:ins w:id="362" w:author="kazyra_d" w:date="2018-09-14T09:38:00Z"/>
        </w:trPr>
        <w:tc>
          <w:tcPr>
            <w:tcW w:w="3006" w:type="dxa"/>
            <w:vAlign w:val="center"/>
          </w:tcPr>
          <w:p w:rsidR="00A21A89" w:rsidRPr="002C6CEC" w:rsidRDefault="00A21A89" w:rsidP="002257B4">
            <w:pPr>
              <w:spacing w:before="120" w:after="120"/>
              <w:rPr>
                <w:ins w:id="363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  <w:ins w:id="364" w:author="kazyra_d" w:date="2018-09-14T09:38:00Z">
              <w:r w:rsidRPr="002C6CEC">
                <w:rPr>
                  <w:color w:val="000000" w:themeColor="text1"/>
                  <w:sz w:val="18"/>
                  <w:szCs w:val="18"/>
                  <w:lang w:val="ru-RU"/>
                </w:rPr>
                <w:t xml:space="preserve">Количество одновременно работающих </w:t>
              </w:r>
              <w:r>
                <w:rPr>
                  <w:color w:val="000000" w:themeColor="text1"/>
                  <w:sz w:val="18"/>
                  <w:szCs w:val="18"/>
                  <w:lang w:val="ru-RU"/>
                </w:rPr>
                <w:t>потоков</w:t>
              </w:r>
              <w:r w:rsidRPr="002C6CEC">
                <w:rPr>
                  <w:color w:val="000000" w:themeColor="text1"/>
                  <w:sz w:val="18"/>
                  <w:szCs w:val="18"/>
                  <w:lang w:val="ru-RU"/>
                </w:rPr>
                <w:t xml:space="preserve"> </w:t>
              </w:r>
            </w:ins>
          </w:p>
        </w:tc>
        <w:tc>
          <w:tcPr>
            <w:tcW w:w="1134" w:type="dxa"/>
            <w:vAlign w:val="center"/>
          </w:tcPr>
          <w:p w:rsidR="00A21A89" w:rsidRPr="00642F5C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65" w:author="kazyra_d" w:date="2018-09-14T09:38:00Z"/>
                <w:rFonts w:ascii="Arial" w:hAnsi="Arial" w:cs="Arial"/>
                <w:sz w:val="18"/>
                <w:szCs w:val="18"/>
              </w:rPr>
            </w:pPr>
            <w:ins w:id="366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ЛВО</w:t>
              </w:r>
            </w:ins>
          </w:p>
        </w:tc>
        <w:tc>
          <w:tcPr>
            <w:tcW w:w="992" w:type="dxa"/>
            <w:vAlign w:val="center"/>
          </w:tcPr>
          <w:p w:rsidR="00A21A89" w:rsidRPr="00E82470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67" w:author="kazyra_d" w:date="2018-09-14T09:38:00Z"/>
                <w:rFonts w:ascii="Arial" w:hAnsi="Arial" w:cs="Arial"/>
                <w:sz w:val="18"/>
                <w:szCs w:val="18"/>
              </w:rPr>
            </w:pPr>
            <w:ins w:id="368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  <w:vAlign w:val="center"/>
          </w:tcPr>
          <w:p w:rsidR="00A21A89" w:rsidRPr="00E82470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69" w:author="kazyra_d" w:date="2018-09-14T09:38:00Z"/>
                <w:rFonts w:ascii="Arial" w:hAnsi="Arial" w:cs="Arial"/>
                <w:sz w:val="18"/>
                <w:szCs w:val="18"/>
              </w:rPr>
            </w:pPr>
            <w:ins w:id="370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62</w:t>
              </w:r>
            </w:ins>
          </w:p>
        </w:tc>
        <w:tc>
          <w:tcPr>
            <w:tcW w:w="993" w:type="dxa"/>
            <w:vAlign w:val="center"/>
          </w:tcPr>
          <w:p w:rsidR="00A21A89" w:rsidRPr="00E82470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71" w:author="kazyra_d" w:date="2018-09-14T09:38:00Z"/>
                <w:rFonts w:ascii="Arial" w:hAnsi="Arial" w:cs="Arial"/>
                <w:sz w:val="18"/>
                <w:szCs w:val="18"/>
              </w:rPr>
            </w:pPr>
            <w:ins w:id="372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124</w:t>
              </w:r>
            </w:ins>
          </w:p>
        </w:tc>
        <w:tc>
          <w:tcPr>
            <w:tcW w:w="1134" w:type="dxa"/>
            <w:vAlign w:val="center"/>
          </w:tcPr>
          <w:p w:rsidR="00A21A89" w:rsidRPr="00E82470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73" w:author="kazyra_d" w:date="2018-09-14T09:38:00Z"/>
                <w:rFonts w:ascii="Arial" w:hAnsi="Arial" w:cs="Arial"/>
                <w:sz w:val="18"/>
                <w:szCs w:val="18"/>
              </w:rPr>
            </w:pPr>
            <w:ins w:id="374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186</w:t>
              </w:r>
            </w:ins>
          </w:p>
        </w:tc>
        <w:tc>
          <w:tcPr>
            <w:tcW w:w="1275" w:type="dxa"/>
            <w:vAlign w:val="center"/>
          </w:tcPr>
          <w:p w:rsidR="00A21A89" w:rsidRPr="00E82470" w:rsidRDefault="00A21A89" w:rsidP="002257B4">
            <w:pPr>
              <w:pStyle w:val="a8"/>
              <w:spacing w:before="120" w:after="120"/>
              <w:ind w:firstLine="0"/>
              <w:jc w:val="center"/>
              <w:rPr>
                <w:ins w:id="375" w:author="kazyra_d" w:date="2018-09-14T09:38:00Z"/>
                <w:rFonts w:ascii="Arial" w:hAnsi="Arial" w:cs="Arial"/>
                <w:sz w:val="18"/>
                <w:szCs w:val="18"/>
              </w:rPr>
            </w:pPr>
            <w:ins w:id="376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250</w:t>
              </w:r>
            </w:ins>
          </w:p>
        </w:tc>
        <w:tc>
          <w:tcPr>
            <w:tcW w:w="1247" w:type="dxa"/>
            <w:vAlign w:val="center"/>
          </w:tcPr>
          <w:p w:rsidR="00A21A89" w:rsidRPr="00E82470" w:rsidRDefault="00A21A89" w:rsidP="002257B4">
            <w:pPr>
              <w:pStyle w:val="a8"/>
              <w:ind w:firstLine="0"/>
              <w:jc w:val="center"/>
              <w:rPr>
                <w:ins w:id="377" w:author="kazyra_d" w:date="2018-09-14T09:38:00Z"/>
                <w:rFonts w:ascii="Arial" w:hAnsi="Arial" w:cs="Arial"/>
                <w:sz w:val="18"/>
                <w:szCs w:val="18"/>
              </w:rPr>
            </w:pPr>
            <w:ins w:id="378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250</w:t>
              </w:r>
            </w:ins>
          </w:p>
        </w:tc>
        <w:tc>
          <w:tcPr>
            <w:tcW w:w="1134" w:type="dxa"/>
            <w:vAlign w:val="center"/>
          </w:tcPr>
          <w:p w:rsidR="00A21A89" w:rsidRPr="00E82470" w:rsidRDefault="00A21A89" w:rsidP="002257B4">
            <w:pPr>
              <w:pStyle w:val="a8"/>
              <w:ind w:firstLine="0"/>
              <w:jc w:val="center"/>
              <w:rPr>
                <w:ins w:id="379" w:author="kazyra_d" w:date="2018-09-14T09:38:00Z"/>
                <w:rFonts w:ascii="Arial" w:hAnsi="Arial" w:cs="Arial"/>
                <w:sz w:val="18"/>
                <w:szCs w:val="18"/>
              </w:rPr>
            </w:pPr>
            <w:ins w:id="380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250</w:t>
              </w:r>
            </w:ins>
          </w:p>
        </w:tc>
        <w:tc>
          <w:tcPr>
            <w:tcW w:w="993" w:type="dxa"/>
            <w:vAlign w:val="center"/>
          </w:tcPr>
          <w:p w:rsidR="00A21A89" w:rsidRPr="00E82470" w:rsidRDefault="00A21A89" w:rsidP="002257B4">
            <w:pPr>
              <w:pStyle w:val="a8"/>
              <w:ind w:firstLine="0"/>
              <w:jc w:val="center"/>
              <w:rPr>
                <w:ins w:id="381" w:author="kazyra_d" w:date="2018-09-14T09:38:00Z"/>
                <w:rFonts w:ascii="Arial" w:hAnsi="Arial" w:cs="Arial"/>
                <w:sz w:val="18"/>
                <w:szCs w:val="18"/>
              </w:rPr>
            </w:pPr>
            <w:ins w:id="382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250</w:t>
              </w:r>
            </w:ins>
          </w:p>
        </w:tc>
        <w:tc>
          <w:tcPr>
            <w:tcW w:w="1275" w:type="dxa"/>
            <w:vAlign w:val="center"/>
          </w:tcPr>
          <w:p w:rsidR="00A21A89" w:rsidRPr="00E82470" w:rsidRDefault="00A21A89" w:rsidP="002257B4">
            <w:pPr>
              <w:jc w:val="center"/>
              <w:rPr>
                <w:ins w:id="383" w:author="kazyra_d" w:date="2018-09-14T09:38:00Z"/>
                <w:sz w:val="18"/>
                <w:szCs w:val="18"/>
                <w:lang w:val="ru-RU"/>
              </w:rPr>
            </w:pPr>
            <w:ins w:id="384" w:author="kazyra_d" w:date="2018-09-14T09:38:00Z">
              <w:r>
                <w:rPr>
                  <w:sz w:val="18"/>
                  <w:szCs w:val="18"/>
                  <w:lang w:val="ru-RU"/>
                </w:rPr>
                <w:t>250</w:t>
              </w:r>
            </w:ins>
          </w:p>
        </w:tc>
      </w:tr>
      <w:tr w:rsidR="00A21A89" w:rsidRPr="0040182D" w:rsidTr="002257B4">
        <w:trPr>
          <w:trHeight w:val="434"/>
          <w:ins w:id="385" w:author="kazyra_d" w:date="2018-09-14T09:38:00Z"/>
        </w:trPr>
        <w:tc>
          <w:tcPr>
            <w:tcW w:w="3006" w:type="dxa"/>
            <w:vAlign w:val="center"/>
          </w:tcPr>
          <w:p w:rsidR="00A21A89" w:rsidRPr="002C6CEC" w:rsidRDefault="00A21A89" w:rsidP="002257B4">
            <w:pPr>
              <w:rPr>
                <w:ins w:id="386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  <w:proofErr w:type="spellStart"/>
            <w:ins w:id="387" w:author="kazyra_d" w:date="2018-09-14T09:38:00Z">
              <w:r w:rsidRPr="00E057BB">
                <w:rPr>
                  <w:color w:val="000000" w:themeColor="text1"/>
                  <w:sz w:val="18"/>
                  <w:szCs w:val="18"/>
                </w:rPr>
                <w:t>М</w:t>
              </w:r>
              <w:r>
                <w:rPr>
                  <w:color w:val="000000" w:themeColor="text1"/>
                  <w:sz w:val="18"/>
                  <w:szCs w:val="18"/>
                </w:rPr>
                <w:t>ониторинг</w:t>
              </w:r>
              <w:proofErr w:type="spellEnd"/>
              <w:r>
                <w:rPr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color w:val="000000" w:themeColor="text1"/>
                  <w:sz w:val="18"/>
                  <w:szCs w:val="18"/>
                </w:rPr>
                <w:t>загрузки</w:t>
              </w:r>
              <w:proofErr w:type="spellEnd"/>
              <w:r>
                <w:rPr>
                  <w:color w:val="000000" w:themeColor="text1"/>
                  <w:sz w:val="18"/>
                  <w:szCs w:val="18"/>
                </w:rPr>
                <w:t xml:space="preserve"> ЦПУ</w:t>
              </w:r>
            </w:ins>
          </w:p>
        </w:tc>
        <w:tc>
          <w:tcPr>
            <w:tcW w:w="1134" w:type="dxa"/>
            <w:vAlign w:val="center"/>
          </w:tcPr>
          <w:p w:rsidR="00A21A89" w:rsidRPr="00642F5C" w:rsidRDefault="00A21A89" w:rsidP="002257B4">
            <w:pPr>
              <w:jc w:val="center"/>
              <w:rPr>
                <w:ins w:id="388" w:author="kazyra_d" w:date="2018-09-14T09:38:00Z"/>
                <w:sz w:val="18"/>
                <w:szCs w:val="18"/>
                <w:lang w:val="ru-RU"/>
              </w:rPr>
            </w:pPr>
            <w:ins w:id="389" w:author="kazyra_d" w:date="2018-09-14T09:38:00Z">
              <w:r>
                <w:rPr>
                  <w:sz w:val="18"/>
                  <w:szCs w:val="18"/>
                </w:rPr>
                <w:t>ИРЦ</w:t>
              </w:r>
            </w:ins>
          </w:p>
        </w:tc>
        <w:tc>
          <w:tcPr>
            <w:tcW w:w="992" w:type="dxa"/>
            <w:vAlign w:val="center"/>
          </w:tcPr>
          <w:p w:rsidR="00A21A89" w:rsidRPr="00E057BB" w:rsidRDefault="00A21A89" w:rsidP="002257B4">
            <w:pPr>
              <w:jc w:val="center"/>
              <w:rPr>
                <w:ins w:id="390" w:author="kazyra_d" w:date="2018-09-14T09:38:00Z"/>
                <w:sz w:val="18"/>
                <w:szCs w:val="18"/>
              </w:rPr>
            </w:pPr>
            <w:ins w:id="391" w:author="kazyra_d" w:date="2018-09-14T09:38:00Z">
              <w:r>
                <w:rPr>
                  <w:sz w:val="18"/>
                  <w:szCs w:val="18"/>
                </w:rPr>
                <w:t>0%</w:t>
              </w:r>
            </w:ins>
          </w:p>
        </w:tc>
        <w:tc>
          <w:tcPr>
            <w:tcW w:w="992" w:type="dxa"/>
            <w:vAlign w:val="center"/>
          </w:tcPr>
          <w:p w:rsidR="00A21A89" w:rsidRDefault="00A21A89" w:rsidP="002257B4">
            <w:pPr>
              <w:jc w:val="center"/>
              <w:rPr>
                <w:ins w:id="392" w:author="kazyra_d" w:date="2018-09-14T09:38:00Z"/>
                <w:sz w:val="18"/>
                <w:szCs w:val="18"/>
              </w:rPr>
            </w:pPr>
            <w:ins w:id="393" w:author="kazyra_d" w:date="2018-09-14T09:38:00Z">
              <w:r>
                <w:rPr>
                  <w:sz w:val="18"/>
                  <w:szCs w:val="18"/>
                </w:rPr>
                <w:t>0,2%</w:t>
              </w:r>
            </w:ins>
          </w:p>
          <w:p w:rsidR="00A21A89" w:rsidRPr="0040182D" w:rsidRDefault="00A21A89" w:rsidP="002257B4">
            <w:pPr>
              <w:jc w:val="center"/>
              <w:rPr>
                <w:ins w:id="394" w:author="kazyra_d" w:date="2018-09-14T09:38:00Z"/>
                <w:sz w:val="18"/>
                <w:szCs w:val="18"/>
                <w:lang w:val="ru-RU"/>
              </w:rPr>
            </w:pPr>
            <w:ins w:id="395" w:author="kazyra_d" w:date="2018-09-14T09:38:00Z">
              <w:r>
                <w:rPr>
                  <w:sz w:val="18"/>
                  <w:szCs w:val="18"/>
                  <w:lang w:val="ru-RU"/>
                </w:rPr>
                <w:t>2,4%</w:t>
              </w:r>
            </w:ins>
          </w:p>
        </w:tc>
        <w:tc>
          <w:tcPr>
            <w:tcW w:w="993" w:type="dxa"/>
            <w:vAlign w:val="center"/>
          </w:tcPr>
          <w:p w:rsidR="00A21A89" w:rsidRDefault="00A21A89" w:rsidP="002257B4">
            <w:pPr>
              <w:jc w:val="center"/>
              <w:rPr>
                <w:ins w:id="396" w:author="kazyra_d" w:date="2018-09-14T09:38:00Z"/>
                <w:sz w:val="18"/>
                <w:szCs w:val="18"/>
              </w:rPr>
            </w:pPr>
            <w:ins w:id="397" w:author="kazyra_d" w:date="2018-09-14T09:38:00Z">
              <w:r>
                <w:rPr>
                  <w:sz w:val="18"/>
                  <w:szCs w:val="18"/>
                </w:rPr>
                <w:t>0,4%</w:t>
              </w:r>
            </w:ins>
          </w:p>
          <w:p w:rsidR="00A21A89" w:rsidRPr="0040182D" w:rsidRDefault="00A21A89" w:rsidP="002257B4">
            <w:pPr>
              <w:jc w:val="center"/>
              <w:rPr>
                <w:ins w:id="398" w:author="kazyra_d" w:date="2018-09-14T09:38:00Z"/>
                <w:sz w:val="18"/>
                <w:szCs w:val="18"/>
                <w:lang w:val="ru-RU"/>
              </w:rPr>
            </w:pPr>
            <w:ins w:id="399" w:author="kazyra_d" w:date="2018-09-14T09:38:00Z">
              <w:r>
                <w:rPr>
                  <w:sz w:val="18"/>
                  <w:szCs w:val="18"/>
                  <w:lang w:val="ru-RU"/>
                </w:rPr>
                <w:t>3,2%</w:t>
              </w:r>
            </w:ins>
          </w:p>
        </w:tc>
        <w:tc>
          <w:tcPr>
            <w:tcW w:w="1134" w:type="dxa"/>
            <w:vAlign w:val="center"/>
          </w:tcPr>
          <w:p w:rsidR="00A21A89" w:rsidRDefault="00A21A89" w:rsidP="002257B4">
            <w:pPr>
              <w:jc w:val="center"/>
              <w:rPr>
                <w:ins w:id="400" w:author="kazyra_d" w:date="2018-09-14T09:38:00Z"/>
                <w:sz w:val="18"/>
                <w:szCs w:val="18"/>
              </w:rPr>
            </w:pPr>
            <w:ins w:id="401" w:author="kazyra_d" w:date="2018-09-14T09:38:00Z">
              <w:r>
                <w:rPr>
                  <w:sz w:val="18"/>
                  <w:szCs w:val="18"/>
                </w:rPr>
                <w:t>0,8%</w:t>
              </w:r>
            </w:ins>
          </w:p>
          <w:p w:rsidR="00A21A89" w:rsidRPr="0040182D" w:rsidRDefault="00A21A89" w:rsidP="002257B4">
            <w:pPr>
              <w:jc w:val="center"/>
              <w:rPr>
                <w:ins w:id="402" w:author="kazyra_d" w:date="2018-09-14T09:38:00Z"/>
                <w:sz w:val="18"/>
                <w:szCs w:val="18"/>
                <w:lang w:val="ru-RU"/>
              </w:rPr>
            </w:pPr>
            <w:ins w:id="403" w:author="kazyra_d" w:date="2018-09-14T09:38:00Z">
              <w:r>
                <w:rPr>
                  <w:sz w:val="18"/>
                  <w:szCs w:val="18"/>
                  <w:lang w:val="ru-RU"/>
                </w:rPr>
                <w:t>3,5%</w:t>
              </w:r>
            </w:ins>
          </w:p>
        </w:tc>
        <w:tc>
          <w:tcPr>
            <w:tcW w:w="1275" w:type="dxa"/>
            <w:vAlign w:val="center"/>
          </w:tcPr>
          <w:p w:rsidR="00A21A89" w:rsidRDefault="00A21A89" w:rsidP="002257B4">
            <w:pPr>
              <w:jc w:val="center"/>
              <w:rPr>
                <w:ins w:id="404" w:author="kazyra_d" w:date="2018-09-14T09:38:00Z"/>
                <w:sz w:val="18"/>
                <w:szCs w:val="18"/>
                <w:lang w:val="ru-RU"/>
              </w:rPr>
            </w:pPr>
            <w:ins w:id="405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0,94%</w:t>
              </w:r>
            </w:ins>
          </w:p>
          <w:p w:rsidR="00A21A89" w:rsidRPr="0040182D" w:rsidRDefault="00A21A89" w:rsidP="002257B4">
            <w:pPr>
              <w:jc w:val="center"/>
              <w:rPr>
                <w:ins w:id="406" w:author="kazyra_d" w:date="2018-09-14T09:38:00Z"/>
                <w:sz w:val="18"/>
                <w:szCs w:val="18"/>
                <w:lang w:val="ru-RU"/>
              </w:rPr>
            </w:pPr>
            <w:ins w:id="407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4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 w:rsidRPr="0040182D">
                <w:rPr>
                  <w:sz w:val="18"/>
                  <w:szCs w:val="18"/>
                  <w:lang w:val="ru-RU"/>
                </w:rPr>
                <w:t>7</w:t>
              </w:r>
              <w:r>
                <w:rPr>
                  <w:sz w:val="18"/>
                  <w:szCs w:val="18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</w:tc>
        <w:tc>
          <w:tcPr>
            <w:tcW w:w="1247" w:type="dxa"/>
            <w:vAlign w:val="center"/>
          </w:tcPr>
          <w:p w:rsidR="00A21A89" w:rsidRDefault="00A21A89" w:rsidP="002257B4">
            <w:pPr>
              <w:jc w:val="center"/>
              <w:rPr>
                <w:ins w:id="408" w:author="kazyra_d" w:date="2018-09-14T09:38:00Z"/>
                <w:sz w:val="18"/>
                <w:szCs w:val="18"/>
                <w:lang w:val="ru-RU"/>
              </w:rPr>
            </w:pPr>
            <w:ins w:id="409" w:author="kazyra_d" w:date="2018-09-14T09:38:00Z"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  <w:p w:rsidR="00A21A89" w:rsidRPr="0040182D" w:rsidRDefault="00A21A89" w:rsidP="002257B4">
            <w:pPr>
              <w:jc w:val="center"/>
              <w:rPr>
                <w:ins w:id="410" w:author="kazyra_d" w:date="2018-09-14T09:38:00Z"/>
                <w:sz w:val="18"/>
                <w:szCs w:val="18"/>
                <w:lang w:val="ru-RU"/>
              </w:rPr>
            </w:pPr>
            <w:ins w:id="411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4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 w:rsidRPr="0040182D">
                <w:rPr>
                  <w:sz w:val="18"/>
                  <w:szCs w:val="18"/>
                  <w:lang w:val="ru-RU"/>
                </w:rPr>
                <w:t>7</w:t>
              </w:r>
              <w:r>
                <w:rPr>
                  <w:sz w:val="18"/>
                  <w:szCs w:val="18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</w:tc>
        <w:tc>
          <w:tcPr>
            <w:tcW w:w="1134" w:type="dxa"/>
            <w:vAlign w:val="center"/>
          </w:tcPr>
          <w:p w:rsidR="00A21A89" w:rsidRDefault="00A21A89" w:rsidP="002257B4">
            <w:pPr>
              <w:jc w:val="center"/>
              <w:rPr>
                <w:ins w:id="412" w:author="kazyra_d" w:date="2018-09-14T09:38:00Z"/>
                <w:sz w:val="18"/>
                <w:szCs w:val="18"/>
                <w:lang w:val="ru-RU"/>
              </w:rPr>
            </w:pPr>
            <w:ins w:id="413" w:author="kazyra_d" w:date="2018-09-14T09:38:00Z"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  <w:p w:rsidR="00A21A89" w:rsidRPr="0040182D" w:rsidRDefault="00A21A89" w:rsidP="002257B4">
            <w:pPr>
              <w:jc w:val="center"/>
              <w:rPr>
                <w:ins w:id="414" w:author="kazyra_d" w:date="2018-09-14T09:38:00Z"/>
                <w:sz w:val="18"/>
                <w:szCs w:val="18"/>
                <w:lang w:val="ru-RU"/>
              </w:rPr>
            </w:pPr>
            <w:ins w:id="415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4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 w:rsidRPr="0040182D">
                <w:rPr>
                  <w:sz w:val="18"/>
                  <w:szCs w:val="18"/>
                  <w:lang w:val="ru-RU"/>
                </w:rPr>
                <w:t>7</w:t>
              </w:r>
              <w:r>
                <w:rPr>
                  <w:sz w:val="18"/>
                  <w:szCs w:val="18"/>
                  <w:lang w:val="ru-RU"/>
                </w:rPr>
                <w:t>3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</w:tc>
        <w:tc>
          <w:tcPr>
            <w:tcW w:w="993" w:type="dxa"/>
            <w:vAlign w:val="center"/>
          </w:tcPr>
          <w:p w:rsidR="00A21A89" w:rsidRDefault="00A21A89" w:rsidP="002257B4">
            <w:pPr>
              <w:jc w:val="center"/>
              <w:rPr>
                <w:ins w:id="416" w:author="kazyra_d" w:date="2018-09-14T09:38:00Z"/>
                <w:sz w:val="18"/>
                <w:szCs w:val="18"/>
                <w:lang w:val="ru-RU"/>
              </w:rPr>
            </w:pPr>
            <w:ins w:id="417" w:author="kazyra_d" w:date="2018-09-14T09:38:00Z"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  <w:p w:rsidR="00A21A89" w:rsidRPr="0040182D" w:rsidRDefault="00A21A89" w:rsidP="002257B4">
            <w:pPr>
              <w:jc w:val="center"/>
              <w:rPr>
                <w:ins w:id="418" w:author="kazyra_d" w:date="2018-09-14T09:38:00Z"/>
                <w:sz w:val="18"/>
                <w:szCs w:val="18"/>
                <w:lang w:val="ru-RU"/>
              </w:rPr>
            </w:pPr>
            <w:ins w:id="419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4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 w:rsidRPr="0040182D">
                <w:rPr>
                  <w:sz w:val="18"/>
                  <w:szCs w:val="18"/>
                  <w:lang w:val="ru-RU"/>
                </w:rPr>
                <w:t>7</w:t>
              </w:r>
              <w:r>
                <w:rPr>
                  <w:sz w:val="18"/>
                  <w:szCs w:val="18"/>
                  <w:lang w:val="ru-RU"/>
                </w:rPr>
                <w:t>4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</w:tc>
        <w:tc>
          <w:tcPr>
            <w:tcW w:w="1275" w:type="dxa"/>
            <w:vAlign w:val="center"/>
          </w:tcPr>
          <w:p w:rsidR="00A21A89" w:rsidRDefault="00A21A89" w:rsidP="002257B4">
            <w:pPr>
              <w:jc w:val="center"/>
              <w:rPr>
                <w:ins w:id="420" w:author="kazyra_d" w:date="2018-09-14T09:38:00Z"/>
                <w:sz w:val="18"/>
                <w:szCs w:val="18"/>
                <w:lang w:val="ru-RU"/>
              </w:rPr>
            </w:pPr>
            <w:ins w:id="421" w:author="kazyra_d" w:date="2018-09-14T09:38:00Z">
              <w:r>
                <w:rPr>
                  <w:sz w:val="18"/>
                  <w:szCs w:val="18"/>
                  <w:lang w:val="ru-RU"/>
                </w:rPr>
                <w:t>1</w:t>
              </w:r>
              <w:r w:rsidRPr="0040182D"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  <w:lang w:val="ru-RU"/>
                </w:rPr>
                <w:t>13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  <w:p w:rsidR="00A21A89" w:rsidRPr="0040182D" w:rsidRDefault="00A21A89" w:rsidP="002257B4">
            <w:pPr>
              <w:jc w:val="center"/>
              <w:rPr>
                <w:ins w:id="422" w:author="kazyra_d" w:date="2018-09-14T09:38:00Z"/>
                <w:sz w:val="18"/>
                <w:szCs w:val="18"/>
                <w:lang w:val="ru-RU"/>
              </w:rPr>
            </w:pPr>
            <w:ins w:id="423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4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 w:rsidRPr="0040182D">
                <w:rPr>
                  <w:sz w:val="18"/>
                  <w:szCs w:val="18"/>
                  <w:lang w:val="ru-RU"/>
                </w:rPr>
                <w:t>7</w:t>
              </w:r>
              <w:r>
                <w:rPr>
                  <w:sz w:val="18"/>
                  <w:szCs w:val="18"/>
                  <w:lang w:val="ru-RU"/>
                </w:rPr>
                <w:t>5</w:t>
              </w:r>
              <w:r w:rsidRPr="0040182D">
                <w:rPr>
                  <w:sz w:val="18"/>
                  <w:szCs w:val="18"/>
                  <w:lang w:val="ru-RU"/>
                </w:rPr>
                <w:t>%</w:t>
              </w:r>
            </w:ins>
          </w:p>
        </w:tc>
      </w:tr>
      <w:tr w:rsidR="00A21A89" w:rsidRPr="0040182D" w:rsidTr="002257B4">
        <w:trPr>
          <w:trHeight w:val="658"/>
          <w:ins w:id="424" w:author="kazyra_d" w:date="2018-09-14T09:38:00Z"/>
        </w:trPr>
        <w:tc>
          <w:tcPr>
            <w:tcW w:w="3006" w:type="dxa"/>
            <w:vAlign w:val="center"/>
          </w:tcPr>
          <w:p w:rsidR="00A21A89" w:rsidRPr="002C6CEC" w:rsidRDefault="00A21A89" w:rsidP="002257B4">
            <w:pPr>
              <w:rPr>
                <w:ins w:id="425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  <w:ins w:id="426" w:author="kazyra_d" w:date="2018-09-14T09:38:00Z">
              <w:r w:rsidRPr="0040182D">
                <w:rPr>
                  <w:color w:val="000000" w:themeColor="text1"/>
                  <w:sz w:val="18"/>
                  <w:szCs w:val="18"/>
                  <w:lang w:val="ru-RU"/>
                </w:rPr>
                <w:t xml:space="preserve">Мониторинг загрузки </w:t>
              </w:r>
              <w:r>
                <w:rPr>
                  <w:color w:val="000000" w:themeColor="text1"/>
                  <w:sz w:val="18"/>
                  <w:szCs w:val="18"/>
                  <w:lang w:val="ru-RU"/>
                </w:rPr>
                <w:t>ОЗУ</w:t>
              </w:r>
            </w:ins>
          </w:p>
        </w:tc>
        <w:tc>
          <w:tcPr>
            <w:tcW w:w="1134" w:type="dxa"/>
            <w:vAlign w:val="center"/>
          </w:tcPr>
          <w:p w:rsidR="00A21A89" w:rsidRPr="00642F5C" w:rsidRDefault="00A21A89" w:rsidP="002257B4">
            <w:pPr>
              <w:jc w:val="center"/>
              <w:rPr>
                <w:ins w:id="427" w:author="kazyra_d" w:date="2018-09-14T09:38:00Z"/>
                <w:sz w:val="18"/>
                <w:szCs w:val="18"/>
                <w:lang w:val="ru-RU"/>
              </w:rPr>
            </w:pPr>
            <w:ins w:id="428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ИРЦ</w:t>
              </w:r>
            </w:ins>
          </w:p>
        </w:tc>
        <w:tc>
          <w:tcPr>
            <w:tcW w:w="992" w:type="dxa"/>
            <w:vAlign w:val="center"/>
          </w:tcPr>
          <w:p w:rsidR="00A21A89" w:rsidRPr="000A20A4" w:rsidRDefault="00A21A89" w:rsidP="002257B4">
            <w:pPr>
              <w:jc w:val="center"/>
              <w:rPr>
                <w:ins w:id="429" w:author="kazyra_d" w:date="2018-09-14T09:38:00Z"/>
                <w:sz w:val="18"/>
                <w:szCs w:val="18"/>
              </w:rPr>
            </w:pPr>
            <w:ins w:id="430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</w:rPr>
                <w:t>31GB</w:t>
              </w:r>
            </w:ins>
          </w:p>
        </w:tc>
        <w:tc>
          <w:tcPr>
            <w:tcW w:w="992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31" w:author="kazyra_d" w:date="2018-09-14T09:38:00Z"/>
                <w:sz w:val="18"/>
                <w:szCs w:val="18"/>
                <w:lang w:val="ru-RU"/>
              </w:rPr>
            </w:pPr>
            <w:ins w:id="432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</w:rPr>
                <w:t>42GB</w:t>
              </w:r>
            </w:ins>
          </w:p>
        </w:tc>
        <w:tc>
          <w:tcPr>
            <w:tcW w:w="993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33" w:author="kazyra_d" w:date="2018-09-14T09:38:00Z"/>
                <w:sz w:val="18"/>
                <w:szCs w:val="18"/>
                <w:lang w:val="ru-RU"/>
              </w:rPr>
            </w:pPr>
            <w:ins w:id="434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</w:rPr>
                <w:t>53GB</w:t>
              </w:r>
            </w:ins>
          </w:p>
        </w:tc>
        <w:tc>
          <w:tcPr>
            <w:tcW w:w="1134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35" w:author="kazyra_d" w:date="2018-09-14T09:38:00Z"/>
                <w:sz w:val="18"/>
                <w:szCs w:val="18"/>
                <w:lang w:val="ru-RU"/>
              </w:rPr>
            </w:pPr>
            <w:ins w:id="436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</w:rPr>
                <w:t>64GB</w:t>
              </w:r>
            </w:ins>
          </w:p>
        </w:tc>
        <w:tc>
          <w:tcPr>
            <w:tcW w:w="1275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37" w:author="kazyra_d" w:date="2018-09-14T09:38:00Z"/>
                <w:sz w:val="18"/>
                <w:szCs w:val="18"/>
                <w:lang w:val="ru-RU"/>
              </w:rPr>
            </w:pPr>
            <w:ins w:id="438" w:author="kazyra_d" w:date="2018-09-14T09:38:00Z">
              <w:r>
                <w:rPr>
                  <w:sz w:val="18"/>
                  <w:szCs w:val="18"/>
                  <w:lang w:val="ru-RU"/>
                </w:rPr>
                <w:t>2,</w:t>
              </w:r>
              <w:r>
                <w:rPr>
                  <w:sz w:val="18"/>
                  <w:szCs w:val="18"/>
                </w:rPr>
                <w:t>75GB</w:t>
              </w:r>
            </w:ins>
          </w:p>
        </w:tc>
        <w:tc>
          <w:tcPr>
            <w:tcW w:w="1247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39" w:author="kazyra_d" w:date="2018-09-14T09:38:00Z"/>
                <w:sz w:val="18"/>
                <w:szCs w:val="18"/>
                <w:lang w:val="ru-RU"/>
              </w:rPr>
            </w:pPr>
            <w:ins w:id="440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</w:rPr>
                <w:t>79GB</w:t>
              </w:r>
            </w:ins>
          </w:p>
        </w:tc>
        <w:tc>
          <w:tcPr>
            <w:tcW w:w="1134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41" w:author="kazyra_d" w:date="2018-09-14T09:38:00Z"/>
                <w:sz w:val="18"/>
                <w:szCs w:val="18"/>
                <w:lang w:val="ru-RU"/>
              </w:rPr>
            </w:pPr>
            <w:ins w:id="442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</w:t>
              </w:r>
              <w:r>
                <w:rPr>
                  <w:sz w:val="18"/>
                  <w:szCs w:val="18"/>
                </w:rPr>
                <w:t>83GB</w:t>
              </w:r>
            </w:ins>
          </w:p>
        </w:tc>
        <w:tc>
          <w:tcPr>
            <w:tcW w:w="993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43" w:author="kazyra_d" w:date="2018-09-14T09:38:00Z"/>
                <w:sz w:val="18"/>
                <w:szCs w:val="18"/>
                <w:lang w:val="ru-RU"/>
              </w:rPr>
            </w:pPr>
            <w:ins w:id="444" w:author="kazyra_d" w:date="2018-09-14T09:38:00Z">
              <w:r>
                <w:rPr>
                  <w:sz w:val="18"/>
                  <w:szCs w:val="18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,87</w:t>
              </w:r>
              <w:r>
                <w:rPr>
                  <w:sz w:val="18"/>
                  <w:szCs w:val="18"/>
                </w:rPr>
                <w:t>GB</w:t>
              </w:r>
            </w:ins>
          </w:p>
        </w:tc>
        <w:tc>
          <w:tcPr>
            <w:tcW w:w="1275" w:type="dxa"/>
            <w:vAlign w:val="center"/>
          </w:tcPr>
          <w:p w:rsidR="00A21A89" w:rsidRPr="0040182D" w:rsidRDefault="00A21A89" w:rsidP="002257B4">
            <w:pPr>
              <w:jc w:val="center"/>
              <w:rPr>
                <w:ins w:id="445" w:author="kazyra_d" w:date="2018-09-14T09:38:00Z"/>
                <w:sz w:val="18"/>
                <w:szCs w:val="18"/>
                <w:lang w:val="ru-RU"/>
              </w:rPr>
            </w:pPr>
            <w:ins w:id="446" w:author="kazyra_d" w:date="2018-09-14T09:38:00Z">
              <w:r w:rsidRPr="000A20A4">
                <w:rPr>
                  <w:sz w:val="18"/>
                  <w:szCs w:val="18"/>
                  <w:lang w:val="ru-RU"/>
                </w:rPr>
                <w:t>2</w:t>
              </w:r>
              <w:r>
                <w:rPr>
                  <w:sz w:val="18"/>
                  <w:szCs w:val="18"/>
                  <w:lang w:val="ru-RU"/>
                </w:rPr>
                <w:t>,8</w:t>
              </w:r>
              <w:r w:rsidRPr="000A20A4">
                <w:rPr>
                  <w:sz w:val="18"/>
                  <w:szCs w:val="18"/>
                  <w:lang w:val="ru-RU"/>
                </w:rPr>
                <w:t>9</w:t>
              </w:r>
              <w:r>
                <w:rPr>
                  <w:sz w:val="18"/>
                  <w:szCs w:val="18"/>
                </w:rPr>
                <w:t>GB</w:t>
              </w:r>
            </w:ins>
          </w:p>
        </w:tc>
      </w:tr>
      <w:tr w:rsidR="00B164F6" w:rsidRPr="0040182D" w:rsidTr="002257B4">
        <w:trPr>
          <w:trHeight w:val="658"/>
          <w:ins w:id="447" w:author="kazyra_d" w:date="2018-09-14T09:38:00Z"/>
        </w:trPr>
        <w:tc>
          <w:tcPr>
            <w:tcW w:w="3006" w:type="dxa"/>
            <w:vAlign w:val="center"/>
          </w:tcPr>
          <w:p w:rsidR="00B164F6" w:rsidRPr="00642F5C" w:rsidRDefault="00B164F6" w:rsidP="00B164F6">
            <w:pPr>
              <w:rPr>
                <w:ins w:id="448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  <w:bookmarkStart w:id="449" w:name="_GoBack" w:colFirst="2" w:colLast="10"/>
            <w:ins w:id="450" w:author="kazyra_d" w:date="2018-09-14T09:38:00Z">
              <w:r>
                <w:rPr>
                  <w:color w:val="000000" w:themeColor="text1"/>
                  <w:sz w:val="18"/>
                  <w:szCs w:val="18"/>
                  <w:lang w:val="ru-RU"/>
                </w:rPr>
                <w:t>Время загрузки дисковой подсистемы</w:t>
              </w:r>
            </w:ins>
          </w:p>
        </w:tc>
        <w:tc>
          <w:tcPr>
            <w:tcW w:w="1134" w:type="dxa"/>
            <w:vAlign w:val="center"/>
          </w:tcPr>
          <w:p w:rsidR="00B164F6" w:rsidRPr="00074023" w:rsidRDefault="00B164F6" w:rsidP="00B164F6">
            <w:pPr>
              <w:jc w:val="center"/>
              <w:rPr>
                <w:ins w:id="451" w:author="kazyra_d" w:date="2018-09-14T09:38:00Z"/>
                <w:sz w:val="18"/>
                <w:szCs w:val="18"/>
                <w:lang w:val="ru-RU"/>
              </w:rPr>
            </w:pPr>
            <w:ins w:id="452" w:author="kazyra_d" w:date="2018-09-14T09:38:00Z">
              <w:r w:rsidRPr="0040182D">
                <w:rPr>
                  <w:sz w:val="18"/>
                  <w:szCs w:val="18"/>
                  <w:lang w:val="ru-RU"/>
                </w:rPr>
                <w:t>ИРЦ</w:t>
              </w:r>
            </w:ins>
          </w:p>
        </w:tc>
        <w:tc>
          <w:tcPr>
            <w:tcW w:w="992" w:type="dxa"/>
            <w:vAlign w:val="center"/>
          </w:tcPr>
          <w:p w:rsidR="00B164F6" w:rsidRPr="00B164F6" w:rsidRDefault="00B164F6" w:rsidP="002657A3">
            <w:pPr>
              <w:jc w:val="center"/>
              <w:rPr>
                <w:ins w:id="453" w:author="kazyra_d" w:date="2018-09-14T09:38:00Z"/>
                <w:sz w:val="18"/>
                <w:szCs w:val="18"/>
                <w:lang w:val="ru-RU"/>
              </w:rPr>
              <w:pPrChange w:id="454" w:author="kazyra_d" w:date="2018-09-17T12:33:00Z">
                <w:pPr>
                  <w:jc w:val="center"/>
                </w:pPr>
              </w:pPrChange>
            </w:pPr>
            <w:ins w:id="455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992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56" w:author="kazyra_d" w:date="2018-09-14T09:38:00Z"/>
                <w:sz w:val="18"/>
                <w:szCs w:val="18"/>
                <w:lang w:val="ru-RU"/>
              </w:rPr>
              <w:pPrChange w:id="457" w:author="kazyra_d" w:date="2018-09-17T12:33:00Z">
                <w:pPr>
                  <w:jc w:val="center"/>
                </w:pPr>
              </w:pPrChange>
            </w:pPr>
            <w:ins w:id="458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993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59" w:author="kazyra_d" w:date="2018-09-14T09:38:00Z"/>
                <w:sz w:val="18"/>
                <w:szCs w:val="18"/>
                <w:lang w:val="ru-RU"/>
              </w:rPr>
              <w:pPrChange w:id="460" w:author="kazyra_d" w:date="2018-09-17T12:33:00Z">
                <w:pPr>
                  <w:jc w:val="center"/>
                </w:pPr>
              </w:pPrChange>
            </w:pPr>
            <w:ins w:id="461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1134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62" w:author="kazyra_d" w:date="2018-09-14T09:38:00Z"/>
                <w:sz w:val="18"/>
                <w:szCs w:val="18"/>
                <w:lang w:val="ru-RU"/>
              </w:rPr>
              <w:pPrChange w:id="463" w:author="kazyra_d" w:date="2018-09-17T12:33:00Z">
                <w:pPr>
                  <w:jc w:val="center"/>
                </w:pPr>
              </w:pPrChange>
            </w:pPr>
            <w:ins w:id="464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1275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65" w:author="kazyra_d" w:date="2018-09-14T09:38:00Z"/>
                <w:sz w:val="18"/>
                <w:szCs w:val="18"/>
                <w:lang w:val="ru-RU"/>
              </w:rPr>
              <w:pPrChange w:id="466" w:author="kazyra_d" w:date="2018-09-17T12:33:00Z">
                <w:pPr>
                  <w:jc w:val="center"/>
                </w:pPr>
              </w:pPrChange>
            </w:pPr>
            <w:ins w:id="467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1247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68" w:author="kazyra_d" w:date="2018-09-14T09:38:00Z"/>
                <w:sz w:val="18"/>
                <w:szCs w:val="18"/>
                <w:lang w:val="ru-RU"/>
              </w:rPr>
              <w:pPrChange w:id="469" w:author="kazyra_d" w:date="2018-09-17T12:33:00Z">
                <w:pPr>
                  <w:jc w:val="center"/>
                </w:pPr>
              </w:pPrChange>
            </w:pPr>
            <w:ins w:id="470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1134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71" w:author="kazyra_d" w:date="2018-09-14T09:38:00Z"/>
                <w:sz w:val="18"/>
                <w:szCs w:val="18"/>
                <w:lang w:val="ru-RU"/>
              </w:rPr>
              <w:pPrChange w:id="472" w:author="kazyra_d" w:date="2018-09-17T12:33:00Z">
                <w:pPr>
                  <w:jc w:val="center"/>
                </w:pPr>
              </w:pPrChange>
            </w:pPr>
            <w:ins w:id="473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993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74" w:author="kazyra_d" w:date="2018-09-14T09:38:00Z"/>
                <w:sz w:val="18"/>
                <w:szCs w:val="18"/>
                <w:lang w:val="ru-RU"/>
              </w:rPr>
              <w:pPrChange w:id="475" w:author="kazyra_d" w:date="2018-09-17T12:33:00Z">
                <w:pPr>
                  <w:jc w:val="center"/>
                </w:pPr>
              </w:pPrChange>
            </w:pPr>
            <w:ins w:id="476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  <w:tc>
          <w:tcPr>
            <w:tcW w:w="1275" w:type="dxa"/>
            <w:vAlign w:val="center"/>
          </w:tcPr>
          <w:p w:rsidR="00B164F6" w:rsidRPr="0040182D" w:rsidRDefault="00B164F6" w:rsidP="002657A3">
            <w:pPr>
              <w:jc w:val="center"/>
              <w:rPr>
                <w:ins w:id="477" w:author="kazyra_d" w:date="2018-09-14T09:38:00Z"/>
                <w:sz w:val="18"/>
                <w:szCs w:val="18"/>
                <w:lang w:val="ru-RU"/>
              </w:rPr>
              <w:pPrChange w:id="478" w:author="kazyra_d" w:date="2018-09-17T12:33:00Z">
                <w:pPr>
                  <w:jc w:val="center"/>
                </w:pPr>
              </w:pPrChange>
            </w:pPr>
            <w:ins w:id="479" w:author="kazyra_d" w:date="2018-09-17T12:28:00Z">
              <w:r>
                <w:rPr>
                  <w:sz w:val="18"/>
                  <w:szCs w:val="18"/>
                </w:rPr>
                <w:t>&lt;</w:t>
              </w:r>
              <w:r>
                <w:rPr>
                  <w:sz w:val="18"/>
                  <w:szCs w:val="18"/>
                  <w:lang w:val="ru-RU"/>
                </w:rPr>
                <w:t>1%</w:t>
              </w:r>
            </w:ins>
          </w:p>
        </w:tc>
      </w:tr>
      <w:bookmarkEnd w:id="449"/>
      <w:tr w:rsidR="00B164F6" w:rsidRPr="000A20A4" w:rsidTr="002257B4">
        <w:trPr>
          <w:trHeight w:val="658"/>
          <w:ins w:id="480" w:author="kazyra_d" w:date="2018-09-14T09:38:00Z"/>
        </w:trPr>
        <w:tc>
          <w:tcPr>
            <w:tcW w:w="3006" w:type="dxa"/>
            <w:vAlign w:val="center"/>
          </w:tcPr>
          <w:p w:rsidR="00B164F6" w:rsidRDefault="00B164F6" w:rsidP="00B164F6">
            <w:pPr>
              <w:rPr>
                <w:ins w:id="481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  <w:ins w:id="482" w:author="kazyra_d" w:date="2018-09-14T09:38:00Z">
              <w:r>
                <w:rPr>
                  <w:color w:val="000000" w:themeColor="text1"/>
                  <w:sz w:val="18"/>
                  <w:szCs w:val="18"/>
                  <w:lang w:val="ru-RU"/>
                </w:rPr>
                <w:t>Количество таймаутов</w:t>
              </w:r>
            </w:ins>
          </w:p>
        </w:tc>
        <w:tc>
          <w:tcPr>
            <w:tcW w:w="1134" w:type="dxa"/>
            <w:vAlign w:val="center"/>
          </w:tcPr>
          <w:p w:rsidR="00B164F6" w:rsidRPr="0040182D" w:rsidRDefault="00B164F6" w:rsidP="00B164F6">
            <w:pPr>
              <w:jc w:val="center"/>
              <w:rPr>
                <w:ins w:id="483" w:author="kazyra_d" w:date="2018-09-14T09:38:00Z"/>
                <w:sz w:val="18"/>
                <w:szCs w:val="18"/>
                <w:lang w:val="ru-RU"/>
              </w:rPr>
            </w:pPr>
            <w:ins w:id="484" w:author="kazyra_d" w:date="2018-09-14T09:38:00Z">
              <w:r w:rsidRPr="0040182D">
                <w:rPr>
                  <w:rFonts w:ascii="Arial" w:hAnsi="Arial" w:cs="Arial"/>
                  <w:sz w:val="18"/>
                  <w:szCs w:val="18"/>
                  <w:lang w:val="ru-RU"/>
                </w:rPr>
                <w:t>ЛВО</w:t>
              </w:r>
            </w:ins>
          </w:p>
        </w:tc>
        <w:tc>
          <w:tcPr>
            <w:tcW w:w="992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85" w:author="kazyra_d" w:date="2018-09-14T09:38:00Z"/>
                <w:sz w:val="18"/>
                <w:szCs w:val="18"/>
                <w:lang w:val="ru-RU"/>
              </w:rPr>
            </w:pPr>
            <w:ins w:id="486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992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87" w:author="kazyra_d" w:date="2018-09-14T09:38:00Z"/>
                <w:sz w:val="18"/>
                <w:szCs w:val="18"/>
                <w:lang w:val="ru-RU"/>
              </w:rPr>
            </w:pPr>
            <w:ins w:id="488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993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89" w:author="kazyra_d" w:date="2018-09-14T09:38:00Z"/>
                <w:sz w:val="18"/>
                <w:szCs w:val="18"/>
                <w:lang w:val="ru-RU"/>
              </w:rPr>
            </w:pPr>
            <w:ins w:id="490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1134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91" w:author="kazyra_d" w:date="2018-09-14T09:38:00Z"/>
                <w:sz w:val="18"/>
                <w:szCs w:val="18"/>
                <w:lang w:val="ru-RU"/>
              </w:rPr>
            </w:pPr>
            <w:ins w:id="492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1275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93" w:author="kazyra_d" w:date="2018-09-14T09:38:00Z"/>
                <w:sz w:val="18"/>
                <w:szCs w:val="18"/>
                <w:lang w:val="ru-RU"/>
              </w:rPr>
            </w:pPr>
            <w:ins w:id="494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1247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95" w:author="kazyra_d" w:date="2018-09-14T09:38:00Z"/>
                <w:sz w:val="18"/>
                <w:szCs w:val="18"/>
                <w:lang w:val="ru-RU"/>
              </w:rPr>
            </w:pPr>
            <w:ins w:id="496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1134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97" w:author="kazyra_d" w:date="2018-09-14T09:38:00Z"/>
                <w:sz w:val="18"/>
                <w:szCs w:val="18"/>
                <w:lang w:val="ru-RU"/>
              </w:rPr>
            </w:pPr>
            <w:ins w:id="498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993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499" w:author="kazyra_d" w:date="2018-09-14T09:38:00Z"/>
                <w:sz w:val="18"/>
                <w:szCs w:val="18"/>
                <w:lang w:val="ru-RU"/>
              </w:rPr>
            </w:pPr>
            <w:ins w:id="500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1275" w:type="dxa"/>
            <w:vAlign w:val="center"/>
          </w:tcPr>
          <w:p w:rsidR="00B164F6" w:rsidRPr="00E82470" w:rsidRDefault="00B164F6" w:rsidP="00B164F6">
            <w:pPr>
              <w:jc w:val="center"/>
              <w:rPr>
                <w:ins w:id="501" w:author="kazyra_d" w:date="2018-09-14T09:38:00Z"/>
                <w:sz w:val="18"/>
                <w:szCs w:val="18"/>
                <w:lang w:val="ru-RU"/>
              </w:rPr>
            </w:pPr>
            <w:ins w:id="502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</w:tr>
      <w:tr w:rsidR="00B164F6" w:rsidRPr="000A20A4" w:rsidTr="002257B4">
        <w:trPr>
          <w:trHeight w:val="658"/>
          <w:ins w:id="503" w:author="kazyra_d" w:date="2018-09-14T09:38:00Z"/>
        </w:trPr>
        <w:tc>
          <w:tcPr>
            <w:tcW w:w="3006" w:type="dxa"/>
            <w:vAlign w:val="center"/>
          </w:tcPr>
          <w:p w:rsidR="00B164F6" w:rsidRDefault="00B164F6" w:rsidP="00B164F6">
            <w:pPr>
              <w:rPr>
                <w:ins w:id="504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  <w:ins w:id="505" w:author="kazyra_d" w:date="2018-09-14T09:38:00Z">
              <w:r>
                <w:rPr>
                  <w:color w:val="000000" w:themeColor="text1"/>
                  <w:sz w:val="18"/>
                  <w:szCs w:val="18"/>
                  <w:lang w:val="ru-RU"/>
                </w:rPr>
                <w:t xml:space="preserve">Количество </w:t>
              </w:r>
              <w:r>
                <w:rPr>
                  <w:color w:val="000000" w:themeColor="text1"/>
                  <w:sz w:val="18"/>
                  <w:szCs w:val="18"/>
                </w:rPr>
                <w:t>POST</w:t>
              </w:r>
              <w:r w:rsidRPr="000A20A4">
                <w:rPr>
                  <w:color w:val="000000" w:themeColor="text1"/>
                  <w:sz w:val="18"/>
                  <w:szCs w:val="18"/>
                  <w:lang w:val="ru-RU"/>
                </w:rPr>
                <w:t>-</w:t>
              </w:r>
              <w:r>
                <w:rPr>
                  <w:color w:val="000000" w:themeColor="text1"/>
                  <w:sz w:val="18"/>
                  <w:szCs w:val="18"/>
                  <w:lang w:val="ru-RU"/>
                </w:rPr>
                <w:t>запросов</w:t>
              </w:r>
            </w:ins>
          </w:p>
          <w:p w:rsidR="00B164F6" w:rsidRPr="00215CF4" w:rsidRDefault="00B164F6" w:rsidP="00B164F6">
            <w:pPr>
              <w:rPr>
                <w:ins w:id="506" w:author="kazyra_d" w:date="2018-09-14T09:38:00Z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B164F6" w:rsidRPr="000A20A4" w:rsidRDefault="00B164F6" w:rsidP="00B164F6">
            <w:pPr>
              <w:jc w:val="center"/>
              <w:rPr>
                <w:ins w:id="507" w:author="kazyra_d" w:date="2018-09-14T09:38:00Z"/>
                <w:rFonts w:ascii="Arial" w:hAnsi="Arial" w:cs="Arial"/>
                <w:sz w:val="18"/>
                <w:szCs w:val="18"/>
                <w:lang w:val="ru-RU"/>
              </w:rPr>
            </w:pPr>
            <w:ins w:id="508" w:author="kazyra_d" w:date="2018-09-14T09:38:00Z">
              <w:r w:rsidRPr="000A20A4">
                <w:rPr>
                  <w:rFonts w:ascii="Arial" w:hAnsi="Arial" w:cs="Arial"/>
                  <w:sz w:val="18"/>
                  <w:szCs w:val="18"/>
                  <w:lang w:val="ru-RU"/>
                </w:rPr>
                <w:t>ЛВО</w:t>
              </w:r>
            </w:ins>
          </w:p>
        </w:tc>
        <w:tc>
          <w:tcPr>
            <w:tcW w:w="992" w:type="dxa"/>
            <w:vAlign w:val="center"/>
          </w:tcPr>
          <w:p w:rsidR="00B164F6" w:rsidRDefault="00B164F6" w:rsidP="00B164F6">
            <w:pPr>
              <w:jc w:val="center"/>
              <w:rPr>
                <w:ins w:id="509" w:author="kazyra_d" w:date="2018-09-14T09:38:00Z"/>
                <w:sz w:val="18"/>
                <w:szCs w:val="18"/>
                <w:lang w:val="ru-RU"/>
              </w:rPr>
            </w:pPr>
            <w:ins w:id="510" w:author="kazyra_d" w:date="2018-09-14T09:38:00Z">
              <w:r>
                <w:rPr>
                  <w:sz w:val="18"/>
                  <w:szCs w:val="18"/>
                  <w:lang w:val="ru-RU"/>
                </w:rPr>
                <w:t>0</w:t>
              </w:r>
            </w:ins>
          </w:p>
        </w:tc>
        <w:tc>
          <w:tcPr>
            <w:tcW w:w="992" w:type="dxa"/>
            <w:vAlign w:val="center"/>
          </w:tcPr>
          <w:p w:rsidR="00B164F6" w:rsidRDefault="00B164F6" w:rsidP="00B164F6">
            <w:pPr>
              <w:jc w:val="center"/>
              <w:rPr>
                <w:ins w:id="511" w:author="kazyra_d" w:date="2018-09-14T09:38:00Z"/>
                <w:sz w:val="18"/>
                <w:szCs w:val="18"/>
                <w:lang w:val="ru-RU"/>
              </w:rPr>
            </w:pPr>
            <w:ins w:id="512" w:author="kazyra_d" w:date="2018-09-14T09:38:00Z">
              <w:r>
                <w:rPr>
                  <w:sz w:val="18"/>
                  <w:szCs w:val="18"/>
                  <w:lang w:val="ru-RU"/>
                </w:rPr>
                <w:t>1188</w:t>
              </w:r>
            </w:ins>
          </w:p>
        </w:tc>
        <w:tc>
          <w:tcPr>
            <w:tcW w:w="993" w:type="dxa"/>
            <w:vAlign w:val="center"/>
          </w:tcPr>
          <w:p w:rsidR="00B164F6" w:rsidRDefault="00B164F6" w:rsidP="00B164F6">
            <w:pPr>
              <w:jc w:val="center"/>
              <w:rPr>
                <w:ins w:id="513" w:author="kazyra_d" w:date="2018-09-14T09:38:00Z"/>
                <w:sz w:val="18"/>
                <w:szCs w:val="18"/>
                <w:lang w:val="ru-RU"/>
              </w:rPr>
            </w:pPr>
            <w:ins w:id="514" w:author="kazyra_d" w:date="2018-09-14T09:38:00Z">
              <w:r>
                <w:rPr>
                  <w:sz w:val="18"/>
                  <w:szCs w:val="18"/>
                  <w:lang w:val="ru-RU"/>
                </w:rPr>
                <w:t>2376</w:t>
              </w:r>
            </w:ins>
          </w:p>
        </w:tc>
        <w:tc>
          <w:tcPr>
            <w:tcW w:w="1134" w:type="dxa"/>
            <w:vAlign w:val="center"/>
          </w:tcPr>
          <w:p w:rsidR="00B164F6" w:rsidRDefault="00B164F6" w:rsidP="00B164F6">
            <w:pPr>
              <w:jc w:val="center"/>
              <w:rPr>
                <w:ins w:id="515" w:author="kazyra_d" w:date="2018-09-14T09:38:00Z"/>
                <w:sz w:val="18"/>
                <w:szCs w:val="18"/>
                <w:lang w:val="ru-RU"/>
              </w:rPr>
            </w:pPr>
            <w:ins w:id="516" w:author="kazyra_d" w:date="2018-09-14T09:38:00Z">
              <w:r>
                <w:rPr>
                  <w:sz w:val="18"/>
                  <w:szCs w:val="18"/>
                  <w:lang w:val="ru-RU"/>
                </w:rPr>
                <w:t>3564</w:t>
              </w:r>
            </w:ins>
          </w:p>
        </w:tc>
        <w:tc>
          <w:tcPr>
            <w:tcW w:w="1275" w:type="dxa"/>
            <w:vAlign w:val="center"/>
          </w:tcPr>
          <w:p w:rsidR="00B164F6" w:rsidRDefault="00B164F6" w:rsidP="00B164F6">
            <w:pPr>
              <w:jc w:val="center"/>
              <w:rPr>
                <w:ins w:id="517" w:author="kazyra_d" w:date="2018-09-14T09:38:00Z"/>
                <w:sz w:val="18"/>
                <w:szCs w:val="18"/>
                <w:lang w:val="ru-RU"/>
              </w:rPr>
            </w:pPr>
            <w:ins w:id="518" w:author="kazyra_d" w:date="2018-09-14T09:38:00Z">
              <w:r>
                <w:rPr>
                  <w:sz w:val="18"/>
                  <w:szCs w:val="18"/>
                  <w:lang w:val="ru-RU"/>
                </w:rPr>
                <w:t>4754</w:t>
              </w:r>
            </w:ins>
          </w:p>
        </w:tc>
        <w:tc>
          <w:tcPr>
            <w:tcW w:w="1247" w:type="dxa"/>
            <w:vAlign w:val="center"/>
          </w:tcPr>
          <w:p w:rsidR="00B164F6" w:rsidRDefault="00B164F6" w:rsidP="00B164F6">
            <w:pPr>
              <w:jc w:val="center"/>
              <w:rPr>
                <w:ins w:id="519" w:author="kazyra_d" w:date="2018-09-14T09:38:00Z"/>
                <w:sz w:val="18"/>
                <w:szCs w:val="18"/>
                <w:lang w:val="ru-RU"/>
              </w:rPr>
            </w:pPr>
            <w:ins w:id="520" w:author="kazyra_d" w:date="2018-09-14T09:38:00Z">
              <w:r>
                <w:rPr>
                  <w:sz w:val="18"/>
                  <w:szCs w:val="18"/>
                  <w:lang w:val="ru-RU"/>
                </w:rPr>
                <w:t>6668</w:t>
              </w:r>
            </w:ins>
          </w:p>
        </w:tc>
        <w:tc>
          <w:tcPr>
            <w:tcW w:w="1134" w:type="dxa"/>
            <w:vAlign w:val="center"/>
          </w:tcPr>
          <w:p w:rsidR="00B164F6" w:rsidRDefault="00B164F6" w:rsidP="00B164F6">
            <w:pPr>
              <w:jc w:val="center"/>
              <w:rPr>
                <w:ins w:id="521" w:author="kazyra_d" w:date="2018-09-14T09:38:00Z"/>
                <w:sz w:val="18"/>
                <w:szCs w:val="18"/>
                <w:lang w:val="ru-RU"/>
              </w:rPr>
            </w:pPr>
            <w:ins w:id="522" w:author="kazyra_d" w:date="2018-09-14T09:38:00Z">
              <w:r>
                <w:rPr>
                  <w:sz w:val="18"/>
                  <w:szCs w:val="18"/>
                  <w:lang w:val="ru-RU"/>
                </w:rPr>
                <w:t>8582</w:t>
              </w:r>
            </w:ins>
          </w:p>
        </w:tc>
        <w:tc>
          <w:tcPr>
            <w:tcW w:w="993" w:type="dxa"/>
            <w:vAlign w:val="center"/>
          </w:tcPr>
          <w:p w:rsidR="00B164F6" w:rsidRDefault="00B164F6" w:rsidP="00B164F6">
            <w:pPr>
              <w:jc w:val="center"/>
              <w:rPr>
                <w:ins w:id="523" w:author="kazyra_d" w:date="2018-09-14T09:38:00Z"/>
                <w:sz w:val="18"/>
                <w:szCs w:val="18"/>
                <w:lang w:val="ru-RU"/>
              </w:rPr>
            </w:pPr>
            <w:ins w:id="524" w:author="kazyra_d" w:date="2018-09-14T09:38:00Z">
              <w:r>
                <w:rPr>
                  <w:sz w:val="18"/>
                  <w:szCs w:val="18"/>
                  <w:lang w:val="ru-RU"/>
                </w:rPr>
                <w:t>10496</w:t>
              </w:r>
            </w:ins>
          </w:p>
        </w:tc>
        <w:tc>
          <w:tcPr>
            <w:tcW w:w="1275" w:type="dxa"/>
            <w:vAlign w:val="center"/>
          </w:tcPr>
          <w:p w:rsidR="00B164F6" w:rsidRPr="000A20A4" w:rsidRDefault="00B164F6" w:rsidP="00B164F6">
            <w:pPr>
              <w:jc w:val="center"/>
              <w:rPr>
                <w:ins w:id="525" w:author="kazyra_d" w:date="2018-09-14T09:38:00Z"/>
                <w:sz w:val="18"/>
                <w:szCs w:val="18"/>
                <w:lang w:val="ru-RU"/>
              </w:rPr>
            </w:pPr>
            <w:ins w:id="526" w:author="kazyra_d" w:date="2018-09-14T09:38:00Z">
              <w:r w:rsidRPr="000A20A4">
                <w:rPr>
                  <w:sz w:val="18"/>
                  <w:szCs w:val="18"/>
                  <w:lang w:val="ru-RU"/>
                </w:rPr>
                <w:t>12412</w:t>
              </w:r>
            </w:ins>
          </w:p>
        </w:tc>
      </w:tr>
      <w:tr w:rsidR="00B164F6" w:rsidRPr="00E057BB" w:rsidTr="002257B4">
        <w:trPr>
          <w:trHeight w:val="658"/>
          <w:ins w:id="527" w:author="kazyra_d" w:date="2018-09-14T09:38:00Z"/>
        </w:trPr>
        <w:tc>
          <w:tcPr>
            <w:tcW w:w="3006" w:type="dxa"/>
            <w:vAlign w:val="center"/>
          </w:tcPr>
          <w:p w:rsidR="00B164F6" w:rsidRPr="00083DD5" w:rsidRDefault="00B164F6" w:rsidP="00B164F6">
            <w:pPr>
              <w:rPr>
                <w:ins w:id="528" w:author="kazyra_d" w:date="2018-09-14T09:38:00Z"/>
                <w:color w:val="000000" w:themeColor="text1"/>
                <w:sz w:val="18"/>
                <w:szCs w:val="18"/>
              </w:rPr>
            </w:pPr>
            <w:ins w:id="529" w:author="kazyra_d" w:date="2018-09-14T09:38:00Z">
              <w:r>
                <w:rPr>
                  <w:color w:val="000000" w:themeColor="text1"/>
                  <w:sz w:val="18"/>
                  <w:szCs w:val="18"/>
                  <w:lang w:val="ru-RU"/>
                </w:rPr>
                <w:t>Среднее время обработки запроса</w:t>
              </w:r>
            </w:ins>
          </w:p>
        </w:tc>
        <w:tc>
          <w:tcPr>
            <w:tcW w:w="1134" w:type="dxa"/>
            <w:vAlign w:val="center"/>
          </w:tcPr>
          <w:p w:rsidR="00B164F6" w:rsidRDefault="00B164F6" w:rsidP="00B164F6">
            <w:pPr>
              <w:jc w:val="center"/>
              <w:rPr>
                <w:ins w:id="530" w:author="kazyra_d" w:date="2018-09-14T09:38:00Z"/>
                <w:sz w:val="18"/>
                <w:szCs w:val="18"/>
              </w:rPr>
            </w:pPr>
            <w:ins w:id="531" w:author="kazyra_d" w:date="2018-09-14T09:38:00Z">
              <w:r>
                <w:rPr>
                  <w:rFonts w:ascii="Arial" w:hAnsi="Arial" w:cs="Arial"/>
                  <w:sz w:val="18"/>
                  <w:szCs w:val="18"/>
                </w:rPr>
                <w:t>ЛВО</w:t>
              </w:r>
            </w:ins>
          </w:p>
        </w:tc>
        <w:tc>
          <w:tcPr>
            <w:tcW w:w="992" w:type="dxa"/>
            <w:vAlign w:val="center"/>
          </w:tcPr>
          <w:p w:rsidR="00B164F6" w:rsidRPr="00871662" w:rsidRDefault="00B164F6" w:rsidP="00B164F6">
            <w:pPr>
              <w:jc w:val="center"/>
              <w:rPr>
                <w:ins w:id="532" w:author="kazyra_d" w:date="2018-09-14T09:38:00Z"/>
                <w:sz w:val="18"/>
                <w:szCs w:val="18"/>
                <w:lang w:val="ru-RU"/>
              </w:rPr>
            </w:pPr>
            <w:ins w:id="533" w:author="kazyra_d" w:date="2018-09-14T09:38:00Z">
              <w:r>
                <w:rPr>
                  <w:sz w:val="18"/>
                  <w:szCs w:val="18"/>
                  <w:lang w:val="ru-RU"/>
                </w:rPr>
                <w:t>0мс</w:t>
              </w:r>
            </w:ins>
          </w:p>
        </w:tc>
        <w:tc>
          <w:tcPr>
            <w:tcW w:w="992" w:type="dxa"/>
            <w:vAlign w:val="center"/>
          </w:tcPr>
          <w:p w:rsidR="00B164F6" w:rsidRPr="00871662" w:rsidRDefault="00B164F6" w:rsidP="00B164F6">
            <w:pPr>
              <w:jc w:val="center"/>
              <w:rPr>
                <w:ins w:id="534" w:author="kazyra_d" w:date="2018-09-14T09:38:00Z"/>
                <w:sz w:val="18"/>
                <w:szCs w:val="18"/>
                <w:lang w:val="ru-RU"/>
              </w:rPr>
            </w:pPr>
            <w:ins w:id="535" w:author="kazyra_d" w:date="2018-09-14T09:38:00Z">
              <w:r>
                <w:rPr>
                  <w:sz w:val="18"/>
                  <w:szCs w:val="18"/>
                  <w:lang w:val="ru-RU"/>
                </w:rPr>
                <w:t>30мс</w:t>
              </w:r>
            </w:ins>
          </w:p>
        </w:tc>
        <w:tc>
          <w:tcPr>
            <w:tcW w:w="993" w:type="dxa"/>
            <w:vAlign w:val="center"/>
          </w:tcPr>
          <w:p w:rsidR="00B164F6" w:rsidRPr="00E057BB" w:rsidRDefault="00B164F6" w:rsidP="00B164F6">
            <w:pPr>
              <w:jc w:val="center"/>
              <w:rPr>
                <w:ins w:id="536" w:author="kazyra_d" w:date="2018-09-14T09:38:00Z"/>
                <w:sz w:val="18"/>
                <w:szCs w:val="18"/>
              </w:rPr>
            </w:pPr>
            <w:ins w:id="537" w:author="kazyra_d" w:date="2018-09-14T09:38:00Z">
              <w:r>
                <w:rPr>
                  <w:sz w:val="18"/>
                  <w:szCs w:val="18"/>
                  <w:lang w:val="ru-RU"/>
                </w:rPr>
                <w:t>29мс</w:t>
              </w:r>
            </w:ins>
          </w:p>
        </w:tc>
        <w:tc>
          <w:tcPr>
            <w:tcW w:w="1134" w:type="dxa"/>
            <w:vAlign w:val="center"/>
          </w:tcPr>
          <w:p w:rsidR="00B164F6" w:rsidRPr="00E057BB" w:rsidRDefault="00B164F6" w:rsidP="00B164F6">
            <w:pPr>
              <w:jc w:val="center"/>
              <w:rPr>
                <w:ins w:id="538" w:author="kazyra_d" w:date="2018-09-14T09:38:00Z"/>
                <w:sz w:val="18"/>
                <w:szCs w:val="18"/>
              </w:rPr>
            </w:pPr>
            <w:ins w:id="539" w:author="kazyra_d" w:date="2018-09-14T09:38:00Z">
              <w:r>
                <w:rPr>
                  <w:sz w:val="18"/>
                  <w:szCs w:val="18"/>
                  <w:lang w:val="ru-RU"/>
                </w:rPr>
                <w:t>27мс</w:t>
              </w:r>
            </w:ins>
          </w:p>
        </w:tc>
        <w:tc>
          <w:tcPr>
            <w:tcW w:w="1275" w:type="dxa"/>
            <w:vAlign w:val="center"/>
          </w:tcPr>
          <w:p w:rsidR="00B164F6" w:rsidRPr="00E057BB" w:rsidRDefault="00B164F6" w:rsidP="00B164F6">
            <w:pPr>
              <w:jc w:val="center"/>
              <w:rPr>
                <w:ins w:id="540" w:author="kazyra_d" w:date="2018-09-14T09:38:00Z"/>
                <w:sz w:val="18"/>
                <w:szCs w:val="18"/>
              </w:rPr>
            </w:pPr>
            <w:ins w:id="541" w:author="kazyra_d" w:date="2018-09-14T09:38:00Z">
              <w:r>
                <w:rPr>
                  <w:sz w:val="18"/>
                  <w:szCs w:val="18"/>
                  <w:lang w:val="ru-RU"/>
                </w:rPr>
                <w:t>27мс</w:t>
              </w:r>
            </w:ins>
          </w:p>
        </w:tc>
        <w:tc>
          <w:tcPr>
            <w:tcW w:w="1247" w:type="dxa"/>
            <w:vAlign w:val="center"/>
          </w:tcPr>
          <w:p w:rsidR="00B164F6" w:rsidRPr="00E057BB" w:rsidRDefault="00B164F6" w:rsidP="00B164F6">
            <w:pPr>
              <w:jc w:val="center"/>
              <w:rPr>
                <w:ins w:id="542" w:author="kazyra_d" w:date="2018-09-14T09:38:00Z"/>
                <w:sz w:val="18"/>
                <w:szCs w:val="18"/>
              </w:rPr>
            </w:pPr>
            <w:ins w:id="543" w:author="kazyra_d" w:date="2018-09-14T09:38:00Z">
              <w:r>
                <w:rPr>
                  <w:sz w:val="18"/>
                  <w:szCs w:val="18"/>
                  <w:lang w:val="ru-RU"/>
                </w:rPr>
                <w:t>26мс</w:t>
              </w:r>
            </w:ins>
          </w:p>
        </w:tc>
        <w:tc>
          <w:tcPr>
            <w:tcW w:w="1134" w:type="dxa"/>
            <w:vAlign w:val="center"/>
          </w:tcPr>
          <w:p w:rsidR="00B164F6" w:rsidRPr="00E057BB" w:rsidRDefault="00B164F6" w:rsidP="00B164F6">
            <w:pPr>
              <w:jc w:val="center"/>
              <w:rPr>
                <w:ins w:id="544" w:author="kazyra_d" w:date="2018-09-14T09:38:00Z"/>
                <w:sz w:val="18"/>
                <w:szCs w:val="18"/>
              </w:rPr>
            </w:pPr>
            <w:ins w:id="545" w:author="kazyra_d" w:date="2018-09-14T09:38:00Z">
              <w:r>
                <w:rPr>
                  <w:sz w:val="18"/>
                  <w:szCs w:val="18"/>
                  <w:lang w:val="ru-RU"/>
                </w:rPr>
                <w:t>26мс</w:t>
              </w:r>
            </w:ins>
          </w:p>
        </w:tc>
        <w:tc>
          <w:tcPr>
            <w:tcW w:w="993" w:type="dxa"/>
            <w:vAlign w:val="center"/>
          </w:tcPr>
          <w:p w:rsidR="00B164F6" w:rsidRPr="00871662" w:rsidRDefault="00B164F6" w:rsidP="00B164F6">
            <w:pPr>
              <w:jc w:val="center"/>
              <w:rPr>
                <w:ins w:id="546" w:author="kazyra_d" w:date="2018-09-14T09:38:00Z"/>
                <w:sz w:val="18"/>
                <w:szCs w:val="18"/>
                <w:lang w:val="ru-RU"/>
              </w:rPr>
            </w:pPr>
            <w:ins w:id="547" w:author="kazyra_d" w:date="2018-09-14T09:38:00Z">
              <w:r>
                <w:rPr>
                  <w:sz w:val="18"/>
                  <w:szCs w:val="18"/>
                  <w:lang w:val="ru-RU"/>
                </w:rPr>
                <w:t>25мс</w:t>
              </w:r>
            </w:ins>
          </w:p>
        </w:tc>
        <w:tc>
          <w:tcPr>
            <w:tcW w:w="1275" w:type="dxa"/>
            <w:vAlign w:val="center"/>
          </w:tcPr>
          <w:p w:rsidR="00B164F6" w:rsidRPr="0040182D" w:rsidRDefault="00B164F6" w:rsidP="00B164F6">
            <w:pPr>
              <w:jc w:val="center"/>
              <w:rPr>
                <w:ins w:id="548" w:author="kazyra_d" w:date="2018-09-14T09:38:00Z"/>
                <w:sz w:val="18"/>
                <w:szCs w:val="18"/>
              </w:rPr>
            </w:pPr>
            <w:ins w:id="549" w:author="kazyra_d" w:date="2018-09-14T09:38:00Z">
              <w:r>
                <w:rPr>
                  <w:sz w:val="18"/>
                  <w:szCs w:val="18"/>
                  <w:lang w:val="ru-RU"/>
                </w:rPr>
                <w:t>25мс</w:t>
              </w:r>
            </w:ins>
          </w:p>
        </w:tc>
      </w:tr>
    </w:tbl>
    <w:p w:rsidR="004C5CDC" w:rsidDel="001D32DA" w:rsidRDefault="004C5CDC" w:rsidP="00D72941">
      <w:pPr>
        <w:pStyle w:val="a3"/>
        <w:tabs>
          <w:tab w:val="left" w:pos="1276"/>
        </w:tabs>
        <w:ind w:left="567"/>
        <w:jc w:val="both"/>
        <w:rPr>
          <w:del w:id="550" w:author="kazyra_d" w:date="2018-09-14T09:50:00Z"/>
          <w:rFonts w:ascii="Times New Roman" w:hAnsi="Times New Roman" w:cs="Times New Roman"/>
          <w:sz w:val="28"/>
          <w:szCs w:val="28"/>
          <w:lang w:val="ru-RU"/>
        </w:rPr>
      </w:pPr>
    </w:p>
    <w:p w:rsidR="004C5CDC" w:rsidDel="001D32DA" w:rsidRDefault="004C5CDC" w:rsidP="00D72941">
      <w:pPr>
        <w:pStyle w:val="a3"/>
        <w:tabs>
          <w:tab w:val="left" w:pos="1276"/>
        </w:tabs>
        <w:ind w:left="567"/>
        <w:jc w:val="both"/>
        <w:rPr>
          <w:del w:id="551" w:author="kazyra_d" w:date="2018-09-14T09:50:00Z"/>
          <w:rFonts w:ascii="Times New Roman" w:hAnsi="Times New Roman" w:cs="Times New Roman"/>
          <w:sz w:val="28"/>
          <w:szCs w:val="28"/>
          <w:lang w:val="ru-RU"/>
        </w:rPr>
      </w:pPr>
    </w:p>
    <w:p w:rsidR="004C5CDC" w:rsidDel="00A21A89" w:rsidRDefault="004C5CDC">
      <w:pPr>
        <w:pStyle w:val="a3"/>
        <w:tabs>
          <w:tab w:val="left" w:pos="1276"/>
        </w:tabs>
        <w:ind w:left="567"/>
        <w:jc w:val="both"/>
        <w:rPr>
          <w:del w:id="552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</w:p>
    <w:p w:rsidR="004C5CDC" w:rsidDel="00A21A89" w:rsidRDefault="004C5CDC">
      <w:pPr>
        <w:pStyle w:val="a3"/>
        <w:tabs>
          <w:tab w:val="left" w:pos="1276"/>
        </w:tabs>
        <w:ind w:left="567"/>
        <w:jc w:val="both"/>
        <w:rPr>
          <w:del w:id="553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</w:p>
    <w:p w:rsidR="00E5434E" w:rsidDel="00A21A89" w:rsidRDefault="00E5434E">
      <w:pPr>
        <w:pStyle w:val="a3"/>
        <w:tabs>
          <w:tab w:val="left" w:pos="1276"/>
        </w:tabs>
        <w:ind w:left="567"/>
        <w:jc w:val="both"/>
        <w:rPr>
          <w:del w:id="554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</w:p>
    <w:p w:rsidR="00BC52A4" w:rsidRPr="007F5B6F" w:rsidDel="00A21A89" w:rsidRDefault="00BC52A4">
      <w:pPr>
        <w:pStyle w:val="a3"/>
        <w:tabs>
          <w:tab w:val="left" w:pos="1276"/>
        </w:tabs>
        <w:ind w:left="567"/>
        <w:jc w:val="both"/>
        <w:rPr>
          <w:del w:id="555" w:author="kazyra_d" w:date="2018-09-14T09:38:00Z"/>
          <w:rFonts w:ascii="Times New Roman" w:hAnsi="Times New Roman" w:cs="Times New Roman"/>
          <w:sz w:val="28"/>
          <w:szCs w:val="28"/>
          <w:lang w:val="ru-RU"/>
        </w:rPr>
        <w:pPrChange w:id="556" w:author="kazyra_d" w:date="2018-09-14T09:38:00Z">
          <w:pPr>
            <w:pStyle w:val="a3"/>
            <w:numPr>
              <w:ilvl w:val="2"/>
              <w:numId w:val="1"/>
            </w:numPr>
            <w:tabs>
              <w:tab w:val="left" w:pos="1276"/>
            </w:tabs>
            <w:ind w:left="567" w:hanging="720"/>
            <w:jc w:val="both"/>
          </w:pPr>
        </w:pPrChange>
      </w:pPr>
      <w:del w:id="557" w:author="kazyra_d" w:date="2018-09-14T09:38:00Z">
        <w:r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Тест №</w:delText>
        </w:r>
        <w:r w:rsidR="0011083E"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2</w:delText>
        </w:r>
        <w:r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</w:delText>
        </w:r>
        <w:r w:rsidR="004C5CDC"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имитирующий процесс взаимодействия серверов агентов с сервером СККС-ЭПД при продаже ЭПД в </w:delText>
        </w:r>
        <w:r w:rsid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течении дня</w:delText>
        </w:r>
        <w:r w:rsidR="004C5CDC"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.</w:delText>
        </w:r>
      </w:del>
    </w:p>
    <w:tbl>
      <w:tblPr>
        <w:tblStyle w:val="a7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850"/>
        <w:gridCol w:w="851"/>
        <w:gridCol w:w="850"/>
        <w:gridCol w:w="851"/>
        <w:gridCol w:w="850"/>
        <w:gridCol w:w="851"/>
        <w:gridCol w:w="851"/>
      </w:tblGrid>
      <w:tr w:rsidR="004C5CDC" w:rsidRPr="005146CD" w:rsidDel="00A21A89" w:rsidTr="009B4AA7">
        <w:trPr>
          <w:trHeight w:val="304"/>
          <w:del w:id="558" w:author="kazyra_d" w:date="2018-09-14T09:38:00Z"/>
        </w:trPr>
        <w:tc>
          <w:tcPr>
            <w:tcW w:w="2268" w:type="dxa"/>
            <w:vMerge w:val="restart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59" w:author="kazyra_d" w:date="2018-09-14T09:38:00Z"/>
                <w:rFonts w:cstheme="minorHAnsi"/>
                <w:color w:val="000000" w:themeColor="text1"/>
                <w:sz w:val="18"/>
                <w:szCs w:val="18"/>
              </w:rPr>
              <w:pPrChange w:id="560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61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>Показатель</w:delText>
              </w:r>
            </w:del>
          </w:p>
        </w:tc>
        <w:tc>
          <w:tcPr>
            <w:tcW w:w="1134" w:type="dxa"/>
            <w:vMerge w:val="restart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62" w:author="kazyra_d" w:date="2018-09-14T09:38:00Z"/>
                <w:rFonts w:cstheme="minorHAnsi"/>
                <w:sz w:val="18"/>
                <w:szCs w:val="18"/>
              </w:rPr>
              <w:pPrChange w:id="563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64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Ответственный</w:delText>
              </w:r>
            </w:del>
          </w:p>
        </w:tc>
        <w:tc>
          <w:tcPr>
            <w:tcW w:w="5954" w:type="dxa"/>
            <w:gridSpan w:val="7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65" w:author="kazyra_d" w:date="2018-09-14T09:38:00Z"/>
                <w:rFonts w:cstheme="minorHAnsi"/>
                <w:sz w:val="18"/>
                <w:szCs w:val="18"/>
              </w:rPr>
              <w:pPrChange w:id="566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67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Время выполнения среза</w:delText>
              </w:r>
            </w:del>
          </w:p>
        </w:tc>
      </w:tr>
      <w:tr w:rsidR="004C5CDC" w:rsidRPr="005146CD" w:rsidDel="00A21A89" w:rsidTr="009B4AA7">
        <w:trPr>
          <w:trHeight w:val="304"/>
          <w:del w:id="568" w:author="kazyra_d" w:date="2018-09-14T09:38:00Z"/>
        </w:trPr>
        <w:tc>
          <w:tcPr>
            <w:tcW w:w="2268" w:type="dxa"/>
            <w:vMerge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69" w:author="kazyra_d" w:date="2018-09-14T09:38:00Z"/>
                <w:rFonts w:cstheme="minorHAnsi"/>
                <w:color w:val="000000" w:themeColor="text1"/>
                <w:sz w:val="18"/>
                <w:szCs w:val="18"/>
              </w:rPr>
              <w:pPrChange w:id="570" w:author="kazyra_d" w:date="2018-09-14T09:38:00Z">
                <w:pPr>
                  <w:pStyle w:val="a8"/>
                  <w:keepNext/>
                  <w:keepLines/>
                  <w:spacing w:before="120" w:after="120"/>
                  <w:ind w:firstLine="0"/>
                  <w:jc w:val="center"/>
                  <w:outlineLvl w:val="0"/>
                </w:pPr>
              </w:pPrChange>
            </w:pPr>
          </w:p>
        </w:tc>
        <w:tc>
          <w:tcPr>
            <w:tcW w:w="1134" w:type="dxa"/>
            <w:vMerge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71" w:author="kazyra_d" w:date="2018-09-14T09:38:00Z"/>
                <w:rFonts w:cstheme="minorHAnsi"/>
                <w:sz w:val="18"/>
                <w:szCs w:val="18"/>
              </w:rPr>
              <w:pPrChange w:id="572" w:author="kazyra_d" w:date="2018-09-14T09:38:00Z">
                <w:pPr>
                  <w:pStyle w:val="a8"/>
                  <w:keepNext/>
                  <w:keepLines/>
                  <w:spacing w:before="120" w:after="120"/>
                  <w:ind w:firstLine="0"/>
                  <w:jc w:val="center"/>
                  <w:outlineLvl w:val="0"/>
                </w:pPr>
              </w:pPrChange>
            </w:pPr>
          </w:p>
        </w:tc>
        <w:tc>
          <w:tcPr>
            <w:tcW w:w="850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73" w:author="kazyra_d" w:date="2018-09-14T09:38:00Z"/>
                <w:rFonts w:cstheme="minorHAnsi"/>
                <w:sz w:val="18"/>
                <w:szCs w:val="18"/>
              </w:rPr>
              <w:pPrChange w:id="574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7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14:22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76" w:author="kazyra_d" w:date="2018-09-14T09:38:00Z"/>
                <w:rFonts w:cstheme="minorHAnsi"/>
                <w:sz w:val="18"/>
                <w:szCs w:val="18"/>
              </w:rPr>
              <w:pPrChange w:id="577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7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18:22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79" w:author="kazyra_d" w:date="2018-09-14T09:38:00Z"/>
                <w:rFonts w:cstheme="minorHAnsi"/>
                <w:sz w:val="18"/>
                <w:szCs w:val="18"/>
              </w:rPr>
              <w:pPrChange w:id="580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8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22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22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82" w:author="kazyra_d" w:date="2018-09-14T09:38:00Z"/>
                <w:rFonts w:cstheme="minorHAnsi"/>
                <w:sz w:val="18"/>
                <w:szCs w:val="18"/>
              </w:rPr>
              <w:pPrChange w:id="583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8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02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22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85" w:author="kazyra_d" w:date="2018-09-14T09:38:00Z"/>
                <w:rFonts w:cstheme="minorHAnsi"/>
                <w:sz w:val="18"/>
                <w:szCs w:val="18"/>
              </w:rPr>
              <w:pPrChange w:id="586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8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06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22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88" w:author="kazyra_d" w:date="2018-09-14T09:38:00Z"/>
                <w:rFonts w:cstheme="minorHAnsi"/>
                <w:sz w:val="18"/>
                <w:szCs w:val="18"/>
              </w:rPr>
              <w:pPrChange w:id="589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9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22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91" w:author="kazyra_d" w:date="2018-09-14T09:38:00Z"/>
                <w:rFonts w:cstheme="minorHAnsi"/>
                <w:sz w:val="18"/>
                <w:szCs w:val="18"/>
              </w:rPr>
              <w:pPrChange w:id="592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59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14:22</w:delText>
              </w:r>
            </w:del>
          </w:p>
        </w:tc>
      </w:tr>
      <w:tr w:rsidR="004C5CDC" w:rsidRPr="005146CD" w:rsidDel="00A21A89" w:rsidTr="009B4AA7">
        <w:trPr>
          <w:trHeight w:val="645"/>
          <w:del w:id="594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95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596" w:author="kazyra_d" w:date="2018-09-14T09:38:00Z">
                <w:pPr>
                  <w:spacing w:before="120" w:after="120"/>
                </w:pPr>
              </w:pPrChange>
            </w:pPr>
            <w:del w:id="597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 xml:space="preserve">Количество одновременно работающих потоков 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598" w:author="kazyra_d" w:date="2018-09-14T09:38:00Z"/>
                <w:rFonts w:cstheme="minorHAnsi"/>
                <w:sz w:val="18"/>
                <w:szCs w:val="18"/>
              </w:rPr>
              <w:pPrChange w:id="599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00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ЛВО</w:delText>
              </w:r>
            </w:del>
          </w:p>
        </w:tc>
        <w:tc>
          <w:tcPr>
            <w:tcW w:w="850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01" w:author="kazyra_d" w:date="2018-09-14T09:38:00Z"/>
                <w:rFonts w:cstheme="minorHAnsi"/>
                <w:sz w:val="18"/>
                <w:szCs w:val="18"/>
              </w:rPr>
              <w:pPrChange w:id="602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0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04" w:author="kazyra_d" w:date="2018-09-14T09:38:00Z"/>
                <w:rFonts w:cstheme="minorHAnsi"/>
                <w:sz w:val="18"/>
                <w:szCs w:val="18"/>
              </w:rPr>
              <w:pPrChange w:id="605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0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07" w:author="kazyra_d" w:date="2018-09-14T09:38:00Z"/>
                <w:rFonts w:cstheme="minorHAnsi"/>
                <w:sz w:val="18"/>
                <w:szCs w:val="18"/>
              </w:rPr>
              <w:pPrChange w:id="608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0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10" w:author="kazyra_d" w:date="2018-09-14T09:38:00Z"/>
                <w:rFonts w:cstheme="minorHAnsi"/>
                <w:sz w:val="18"/>
                <w:szCs w:val="18"/>
              </w:rPr>
              <w:pPrChange w:id="611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1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13" w:author="kazyra_d" w:date="2018-09-14T09:38:00Z"/>
                <w:rFonts w:cstheme="minorHAnsi"/>
                <w:sz w:val="18"/>
                <w:szCs w:val="18"/>
              </w:rPr>
              <w:pPrChange w:id="614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1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16" w:author="kazyra_d" w:date="2018-09-14T09:38:00Z"/>
                <w:rFonts w:cstheme="minorHAnsi"/>
                <w:sz w:val="18"/>
                <w:szCs w:val="18"/>
              </w:rPr>
              <w:pPrChange w:id="617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1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19" w:author="kazyra_d" w:date="2018-09-14T09:38:00Z"/>
                <w:rFonts w:cstheme="minorHAnsi"/>
                <w:sz w:val="18"/>
                <w:szCs w:val="18"/>
              </w:rPr>
              <w:pPrChange w:id="620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62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40</w:delText>
              </w:r>
            </w:del>
          </w:p>
        </w:tc>
      </w:tr>
      <w:tr w:rsidR="004C5CDC" w:rsidRPr="005146CD" w:rsidDel="00A21A89" w:rsidTr="009B4AA7">
        <w:trPr>
          <w:trHeight w:val="434"/>
          <w:del w:id="622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23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624" w:author="kazyra_d" w:date="2018-09-14T09:38:00Z">
                <w:pPr/>
              </w:pPrChange>
            </w:pPr>
            <w:del w:id="625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>Мониторинг загрузки ЦПУ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26" w:author="kazyra_d" w:date="2018-09-14T09:38:00Z"/>
                <w:rFonts w:cstheme="minorHAnsi"/>
                <w:sz w:val="18"/>
                <w:szCs w:val="18"/>
                <w:lang w:val="ru-RU"/>
              </w:rPr>
              <w:pPrChange w:id="627" w:author="kazyra_d" w:date="2018-09-14T09:38:00Z">
                <w:pPr>
                  <w:jc w:val="center"/>
                </w:pPr>
              </w:pPrChange>
            </w:pPr>
            <w:del w:id="628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850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29" w:author="kazyra_d" w:date="2018-09-14T09:38:00Z"/>
                <w:rFonts w:cstheme="minorHAnsi"/>
                <w:sz w:val="18"/>
                <w:szCs w:val="18"/>
              </w:rPr>
              <w:pPrChange w:id="630" w:author="kazyra_d" w:date="2018-09-14T09:38:00Z">
                <w:pPr>
                  <w:jc w:val="center"/>
                </w:pPr>
              </w:pPrChange>
            </w:pPr>
            <w:del w:id="63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32" w:author="kazyra_d" w:date="2018-09-14T09:38:00Z"/>
                <w:rFonts w:cstheme="minorHAnsi"/>
                <w:sz w:val="18"/>
                <w:szCs w:val="18"/>
              </w:rPr>
              <w:pPrChange w:id="633" w:author="kazyra_d" w:date="2018-09-14T09:38:00Z">
                <w:pPr>
                  <w:jc w:val="center"/>
                </w:pPr>
              </w:pPrChange>
            </w:pPr>
            <w:del w:id="63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35" w:author="kazyra_d" w:date="2018-09-14T09:38:00Z"/>
                <w:rFonts w:cstheme="minorHAnsi"/>
                <w:sz w:val="18"/>
                <w:szCs w:val="18"/>
              </w:rPr>
              <w:pPrChange w:id="636" w:author="kazyra_d" w:date="2018-09-14T09:38:00Z">
                <w:pPr>
                  <w:jc w:val="center"/>
                </w:pPr>
              </w:pPrChange>
            </w:pPr>
            <w:del w:id="63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38" w:author="kazyra_d" w:date="2018-09-14T09:38:00Z"/>
                <w:rFonts w:cstheme="minorHAnsi"/>
                <w:sz w:val="18"/>
                <w:szCs w:val="18"/>
              </w:rPr>
              <w:pPrChange w:id="639" w:author="kazyra_d" w:date="2018-09-14T09:38:00Z">
                <w:pPr>
                  <w:jc w:val="center"/>
                </w:pPr>
              </w:pPrChange>
            </w:pPr>
            <w:del w:id="64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0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41" w:author="kazyra_d" w:date="2018-09-14T09:38:00Z"/>
                <w:rFonts w:cstheme="minorHAnsi"/>
                <w:sz w:val="18"/>
                <w:szCs w:val="18"/>
              </w:rPr>
              <w:pPrChange w:id="642" w:author="kazyra_d" w:date="2018-09-14T09:38:00Z">
                <w:pPr>
                  <w:jc w:val="center"/>
                </w:pPr>
              </w:pPrChange>
            </w:pPr>
            <w:del w:id="64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1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44" w:author="kazyra_d" w:date="2018-09-14T09:38:00Z"/>
                <w:rFonts w:cstheme="minorHAnsi"/>
                <w:sz w:val="18"/>
                <w:szCs w:val="18"/>
              </w:rPr>
              <w:pPrChange w:id="645" w:author="kazyra_d" w:date="2018-09-14T09:38:00Z">
                <w:pPr>
                  <w:jc w:val="center"/>
                </w:pPr>
              </w:pPrChange>
            </w:pPr>
            <w:del w:id="64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47" w:author="kazyra_d" w:date="2018-09-14T09:38:00Z"/>
                <w:rFonts w:cstheme="minorHAnsi"/>
                <w:sz w:val="18"/>
                <w:szCs w:val="18"/>
              </w:rPr>
              <w:pPrChange w:id="648" w:author="kazyra_d" w:date="2018-09-14T09:38:00Z">
                <w:pPr>
                  <w:jc w:val="center"/>
                </w:pPr>
              </w:pPrChange>
            </w:pPr>
            <w:del w:id="64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4%</w:delText>
              </w:r>
            </w:del>
          </w:p>
        </w:tc>
      </w:tr>
      <w:tr w:rsidR="004C5CDC" w:rsidRPr="009B4AA7" w:rsidDel="00A21A89" w:rsidTr="009B4AA7">
        <w:trPr>
          <w:trHeight w:val="658"/>
          <w:del w:id="650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51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652" w:author="kazyra_d" w:date="2018-09-14T09:38:00Z">
                <w:pPr/>
              </w:pPrChange>
            </w:pPr>
            <w:del w:id="653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 xml:space="preserve">Мониторинг загрузки </w:delText>
              </w:r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ОЗУ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54" w:author="kazyra_d" w:date="2018-09-14T09:38:00Z"/>
                <w:rFonts w:cstheme="minorHAnsi"/>
                <w:sz w:val="18"/>
                <w:szCs w:val="18"/>
                <w:lang w:val="ru-RU"/>
              </w:rPr>
              <w:pPrChange w:id="655" w:author="kazyra_d" w:date="2018-09-14T09:38:00Z">
                <w:pPr>
                  <w:jc w:val="center"/>
                </w:pPr>
              </w:pPrChange>
            </w:pPr>
            <w:del w:id="656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850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57" w:author="kazyra_d" w:date="2018-09-14T09:38:00Z"/>
                <w:rFonts w:cstheme="minorHAnsi"/>
                <w:sz w:val="18"/>
                <w:szCs w:val="18"/>
              </w:rPr>
              <w:pPrChange w:id="658" w:author="kazyra_d" w:date="2018-09-14T09:38:00Z">
                <w:pPr>
                  <w:jc w:val="center"/>
                </w:pPr>
              </w:pPrChange>
            </w:pPr>
            <w:del w:id="65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60" w:author="kazyra_d" w:date="2018-09-14T09:38:00Z"/>
                <w:rFonts w:cstheme="minorHAnsi"/>
                <w:sz w:val="18"/>
                <w:szCs w:val="18"/>
                <w:lang w:val="ru-RU"/>
              </w:rPr>
              <w:pPrChange w:id="661" w:author="kazyra_d" w:date="2018-09-14T09:38:00Z">
                <w:pPr>
                  <w:jc w:val="center"/>
                </w:pPr>
              </w:pPrChange>
            </w:pPr>
            <w:del w:id="66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63" w:author="kazyra_d" w:date="2018-09-14T09:38:00Z"/>
                <w:rFonts w:cstheme="minorHAnsi"/>
                <w:sz w:val="18"/>
                <w:szCs w:val="18"/>
                <w:lang w:val="ru-RU"/>
              </w:rPr>
              <w:pPrChange w:id="664" w:author="kazyra_d" w:date="2018-09-14T09:38:00Z">
                <w:pPr>
                  <w:jc w:val="center"/>
                </w:pPr>
              </w:pPrChange>
            </w:pPr>
            <w:del w:id="66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66" w:author="kazyra_d" w:date="2018-09-14T09:38:00Z"/>
                <w:rFonts w:cstheme="minorHAnsi"/>
                <w:sz w:val="18"/>
                <w:szCs w:val="18"/>
                <w:lang w:val="ru-RU"/>
              </w:rPr>
              <w:pPrChange w:id="667" w:author="kazyra_d" w:date="2018-09-14T09:38:00Z">
                <w:pPr>
                  <w:jc w:val="center"/>
                </w:pPr>
              </w:pPrChange>
            </w:pPr>
            <w:del w:id="66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69" w:author="kazyra_d" w:date="2018-09-14T09:38:00Z"/>
                <w:rFonts w:cstheme="minorHAnsi"/>
                <w:sz w:val="18"/>
                <w:szCs w:val="18"/>
                <w:lang w:val="ru-RU"/>
              </w:rPr>
              <w:pPrChange w:id="670" w:author="kazyra_d" w:date="2018-09-14T09:38:00Z">
                <w:pPr>
                  <w:jc w:val="center"/>
                </w:pPr>
              </w:pPrChange>
            </w:pPr>
            <w:del w:id="67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72" w:author="kazyra_d" w:date="2018-09-14T09:38:00Z"/>
                <w:rFonts w:cstheme="minorHAnsi"/>
                <w:sz w:val="18"/>
                <w:szCs w:val="18"/>
                <w:lang w:val="ru-RU"/>
              </w:rPr>
              <w:pPrChange w:id="673" w:author="kazyra_d" w:date="2018-09-14T09:38:00Z">
                <w:pPr>
                  <w:jc w:val="center"/>
                </w:pPr>
              </w:pPrChange>
            </w:pPr>
            <w:del w:id="67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75" w:author="kazyra_d" w:date="2018-09-14T09:38:00Z"/>
                <w:rFonts w:cstheme="minorHAnsi"/>
                <w:sz w:val="18"/>
                <w:szCs w:val="18"/>
                <w:lang w:val="ru-RU"/>
              </w:rPr>
              <w:pPrChange w:id="676" w:author="kazyra_d" w:date="2018-09-14T09:38:00Z">
                <w:pPr>
                  <w:jc w:val="center"/>
                </w:pPr>
              </w:pPrChange>
            </w:pPr>
            <w:del w:id="67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</w:tr>
      <w:tr w:rsidR="004C5CDC" w:rsidRPr="009B4AA7" w:rsidDel="00A21A89" w:rsidTr="009B4AA7">
        <w:trPr>
          <w:trHeight w:val="658"/>
          <w:del w:id="678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79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680" w:author="kazyra_d" w:date="2018-09-14T09:38:00Z">
                <w:pPr/>
              </w:pPrChange>
            </w:pPr>
            <w:del w:id="681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Время загрузки дисковой подсистемы</w:delText>
              </w:r>
            </w:del>
          </w:p>
        </w:tc>
        <w:tc>
          <w:tcPr>
            <w:tcW w:w="1134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82" w:author="kazyra_d" w:date="2018-09-14T09:38:00Z"/>
                <w:rFonts w:cstheme="minorHAnsi"/>
                <w:sz w:val="18"/>
                <w:szCs w:val="18"/>
                <w:lang w:val="ru-RU"/>
              </w:rPr>
              <w:pPrChange w:id="683" w:author="kazyra_d" w:date="2018-09-14T09:38:00Z">
                <w:pPr>
                  <w:jc w:val="center"/>
                </w:pPr>
              </w:pPrChange>
            </w:pPr>
            <w:del w:id="684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85" w:author="kazyra_d" w:date="2018-09-14T09:38:00Z"/>
                <w:rFonts w:cstheme="minorHAnsi"/>
                <w:sz w:val="18"/>
                <w:szCs w:val="18"/>
              </w:rPr>
              <w:pPrChange w:id="686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87" w:author="kazyra_d" w:date="2018-09-14T09:38:00Z"/>
                <w:rFonts w:cstheme="minorHAnsi"/>
                <w:sz w:val="18"/>
                <w:szCs w:val="18"/>
                <w:lang w:val="ru-RU"/>
              </w:rPr>
              <w:pPrChange w:id="688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89" w:author="kazyra_d" w:date="2018-09-14T09:38:00Z"/>
                <w:rFonts w:cstheme="minorHAnsi"/>
                <w:sz w:val="18"/>
                <w:szCs w:val="18"/>
                <w:lang w:val="ru-RU"/>
              </w:rPr>
              <w:pPrChange w:id="690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91" w:author="kazyra_d" w:date="2018-09-14T09:38:00Z"/>
                <w:rFonts w:cstheme="minorHAnsi"/>
                <w:sz w:val="18"/>
                <w:szCs w:val="18"/>
                <w:lang w:val="ru-RU"/>
              </w:rPr>
              <w:pPrChange w:id="692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93" w:author="kazyra_d" w:date="2018-09-14T09:38:00Z"/>
                <w:rFonts w:cstheme="minorHAnsi"/>
                <w:sz w:val="18"/>
                <w:szCs w:val="18"/>
                <w:lang w:val="ru-RU"/>
              </w:rPr>
              <w:pPrChange w:id="694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95" w:author="kazyra_d" w:date="2018-09-14T09:38:00Z"/>
                <w:rFonts w:cstheme="minorHAnsi"/>
                <w:sz w:val="18"/>
                <w:szCs w:val="18"/>
                <w:lang w:val="ru-RU"/>
              </w:rPr>
              <w:pPrChange w:id="696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697" w:author="kazyra_d" w:date="2018-09-14T09:38:00Z"/>
                <w:rFonts w:cstheme="minorHAnsi"/>
                <w:sz w:val="18"/>
                <w:szCs w:val="18"/>
              </w:rPr>
              <w:pPrChange w:id="698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</w:p>
        </w:tc>
      </w:tr>
      <w:tr w:rsidR="004C5CDC" w:rsidRPr="009B4AA7" w:rsidDel="00A21A89" w:rsidTr="009B4AA7">
        <w:trPr>
          <w:trHeight w:val="658"/>
          <w:del w:id="699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00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701" w:author="kazyra_d" w:date="2018-09-14T09:38:00Z">
                <w:pPr/>
              </w:pPrChange>
            </w:pPr>
            <w:del w:id="702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Количество таймаутов</w:delText>
              </w:r>
            </w:del>
          </w:p>
        </w:tc>
        <w:tc>
          <w:tcPr>
            <w:tcW w:w="1134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03" w:author="kazyra_d" w:date="2018-09-14T09:38:00Z"/>
                <w:rFonts w:cstheme="minorHAnsi"/>
                <w:sz w:val="18"/>
                <w:szCs w:val="18"/>
                <w:lang w:val="ru-RU"/>
              </w:rPr>
              <w:pPrChange w:id="704" w:author="kazyra_d" w:date="2018-09-14T09:38:00Z">
                <w:pPr>
                  <w:jc w:val="center"/>
                </w:pPr>
              </w:pPrChange>
            </w:pPr>
            <w:del w:id="705" w:author="kazyra_d" w:date="2018-09-14T09:38:00Z">
              <w:r w:rsidRPr="009B4AA7" w:rsidDel="00A21A89">
                <w:rPr>
                  <w:rFonts w:cstheme="minorHAnsi"/>
                  <w:sz w:val="18"/>
                  <w:szCs w:val="18"/>
                  <w:lang w:val="ru-RU"/>
                </w:rPr>
                <w:delText>ЛВО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06" w:author="kazyra_d" w:date="2018-09-14T09:38:00Z"/>
                <w:rFonts w:cstheme="minorHAnsi"/>
                <w:sz w:val="18"/>
                <w:szCs w:val="18"/>
              </w:rPr>
              <w:pPrChange w:id="707" w:author="kazyra_d" w:date="2018-09-14T09:38:00Z">
                <w:pPr>
                  <w:jc w:val="center"/>
                </w:pPr>
              </w:pPrChange>
            </w:pPr>
            <w:del w:id="70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09" w:author="kazyra_d" w:date="2018-09-14T09:38:00Z"/>
                <w:rFonts w:cstheme="minorHAnsi"/>
                <w:sz w:val="18"/>
                <w:szCs w:val="18"/>
              </w:rPr>
              <w:pPrChange w:id="710" w:author="kazyra_d" w:date="2018-09-14T09:38:00Z">
                <w:pPr>
                  <w:jc w:val="center"/>
                </w:pPr>
              </w:pPrChange>
            </w:pPr>
            <w:del w:id="71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12" w:author="kazyra_d" w:date="2018-09-14T09:38:00Z"/>
                <w:rFonts w:cstheme="minorHAnsi"/>
                <w:sz w:val="18"/>
                <w:szCs w:val="18"/>
              </w:rPr>
              <w:pPrChange w:id="713" w:author="kazyra_d" w:date="2018-09-14T09:38:00Z">
                <w:pPr>
                  <w:jc w:val="center"/>
                </w:pPr>
              </w:pPrChange>
            </w:pPr>
            <w:del w:id="71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15" w:author="kazyra_d" w:date="2018-09-14T09:38:00Z"/>
                <w:rFonts w:cstheme="minorHAnsi"/>
                <w:sz w:val="18"/>
                <w:szCs w:val="18"/>
              </w:rPr>
              <w:pPrChange w:id="716" w:author="kazyra_d" w:date="2018-09-14T09:38:00Z">
                <w:pPr>
                  <w:jc w:val="center"/>
                </w:pPr>
              </w:pPrChange>
            </w:pPr>
            <w:del w:id="71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18" w:author="kazyra_d" w:date="2018-09-14T09:38:00Z"/>
                <w:rFonts w:cstheme="minorHAnsi"/>
                <w:sz w:val="18"/>
                <w:szCs w:val="18"/>
              </w:rPr>
              <w:pPrChange w:id="719" w:author="kazyra_d" w:date="2018-09-14T09:38:00Z">
                <w:pPr>
                  <w:jc w:val="center"/>
                </w:pPr>
              </w:pPrChange>
            </w:pPr>
            <w:del w:id="72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21" w:author="kazyra_d" w:date="2018-09-14T09:38:00Z"/>
                <w:rFonts w:cstheme="minorHAnsi"/>
                <w:sz w:val="18"/>
                <w:szCs w:val="18"/>
              </w:rPr>
              <w:pPrChange w:id="722" w:author="kazyra_d" w:date="2018-09-14T09:38:00Z">
                <w:pPr>
                  <w:jc w:val="center"/>
                </w:pPr>
              </w:pPrChange>
            </w:pPr>
            <w:del w:id="72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24" w:author="kazyra_d" w:date="2018-09-14T09:38:00Z"/>
                <w:rFonts w:cstheme="minorHAnsi"/>
                <w:sz w:val="18"/>
                <w:szCs w:val="18"/>
              </w:rPr>
              <w:pPrChange w:id="725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2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</w:tr>
      <w:tr w:rsidR="004C5CDC" w:rsidRPr="009B4AA7" w:rsidDel="00A21A89" w:rsidTr="009B4AA7">
        <w:trPr>
          <w:trHeight w:val="658"/>
          <w:del w:id="727" w:author="kazyra_d" w:date="2018-09-14T09:38:00Z"/>
        </w:trPr>
        <w:tc>
          <w:tcPr>
            <w:tcW w:w="2268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28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729" w:author="kazyra_d" w:date="2018-09-14T09:38:00Z">
                <w:pPr/>
              </w:pPrChange>
            </w:pPr>
            <w:del w:id="730" w:author="kazyra_d" w:date="2018-09-14T09:38:00Z">
              <w:r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время, мс</w:delText>
              </w:r>
            </w:del>
          </w:p>
        </w:tc>
        <w:tc>
          <w:tcPr>
            <w:tcW w:w="1134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31" w:author="kazyra_d" w:date="2018-09-14T09:38:00Z"/>
                <w:rFonts w:cstheme="minorHAnsi"/>
                <w:sz w:val="18"/>
                <w:szCs w:val="18"/>
                <w:lang w:val="ru-RU"/>
              </w:rPr>
              <w:pPrChange w:id="732" w:author="kazyra_d" w:date="2018-09-14T09:38:00Z">
                <w:pPr>
                  <w:jc w:val="center"/>
                </w:pPr>
              </w:pPrChange>
            </w:pPr>
            <w:del w:id="733" w:author="kazyra_d" w:date="2018-09-14T09:38:00Z">
              <w:r w:rsidRPr="009B4AA7" w:rsidDel="00A21A89">
                <w:rPr>
                  <w:rFonts w:cstheme="minorHAnsi"/>
                  <w:sz w:val="18"/>
                  <w:szCs w:val="18"/>
                  <w:lang w:val="ru-RU"/>
                </w:rPr>
                <w:delText>ЛВО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34" w:author="kazyra_d" w:date="2018-09-14T09:38:00Z"/>
                <w:rFonts w:cstheme="minorHAnsi"/>
                <w:sz w:val="18"/>
                <w:szCs w:val="18"/>
              </w:rPr>
              <w:pPrChange w:id="735" w:author="kazyra_d" w:date="2018-09-14T09:38:00Z">
                <w:pPr>
                  <w:jc w:val="center"/>
                </w:pPr>
              </w:pPrChange>
            </w:pPr>
            <w:del w:id="73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129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37" w:author="kazyra_d" w:date="2018-09-14T09:38:00Z"/>
                <w:rFonts w:cstheme="minorHAnsi"/>
                <w:sz w:val="18"/>
                <w:szCs w:val="18"/>
                <w:lang w:val="ru-RU"/>
              </w:rPr>
              <w:pPrChange w:id="738" w:author="kazyra_d" w:date="2018-09-14T09:38:00Z">
                <w:pPr>
                  <w:jc w:val="center"/>
                </w:pPr>
              </w:pPrChange>
            </w:pPr>
            <w:del w:id="73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93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40" w:author="kazyra_d" w:date="2018-09-14T09:38:00Z"/>
                <w:rFonts w:cstheme="minorHAnsi"/>
                <w:sz w:val="18"/>
                <w:szCs w:val="18"/>
              </w:rPr>
              <w:pPrChange w:id="741" w:author="kazyra_d" w:date="2018-09-14T09:38:00Z">
                <w:pPr>
                  <w:jc w:val="center"/>
                </w:pPr>
              </w:pPrChange>
            </w:pPr>
            <w:del w:id="74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142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43" w:author="kazyra_d" w:date="2018-09-14T09:38:00Z"/>
                <w:rFonts w:cstheme="minorHAnsi"/>
                <w:sz w:val="18"/>
                <w:szCs w:val="18"/>
              </w:rPr>
              <w:pPrChange w:id="744" w:author="kazyra_d" w:date="2018-09-14T09:38:00Z">
                <w:pPr>
                  <w:jc w:val="center"/>
                </w:pPr>
              </w:pPrChange>
            </w:pPr>
            <w:del w:id="74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100</w:delText>
              </w:r>
            </w:del>
          </w:p>
        </w:tc>
        <w:tc>
          <w:tcPr>
            <w:tcW w:w="850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46" w:author="kazyra_d" w:date="2018-09-14T09:38:00Z"/>
                <w:rFonts w:cstheme="minorHAnsi"/>
                <w:sz w:val="18"/>
                <w:szCs w:val="18"/>
              </w:rPr>
              <w:pPrChange w:id="747" w:author="kazyra_d" w:date="2018-09-14T09:38:00Z">
                <w:pPr>
                  <w:jc w:val="center"/>
                </w:pPr>
              </w:pPrChange>
            </w:pPr>
            <w:del w:id="74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106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49" w:author="kazyra_d" w:date="2018-09-14T09:38:00Z"/>
                <w:rFonts w:cstheme="minorHAnsi"/>
                <w:sz w:val="18"/>
                <w:szCs w:val="18"/>
              </w:rPr>
              <w:pPrChange w:id="750" w:author="kazyra_d" w:date="2018-09-14T09:38:00Z">
                <w:pPr>
                  <w:jc w:val="center"/>
                </w:pPr>
              </w:pPrChange>
            </w:pPr>
            <w:del w:id="75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94</w:delText>
              </w:r>
            </w:del>
          </w:p>
        </w:tc>
        <w:tc>
          <w:tcPr>
            <w:tcW w:w="851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52" w:author="kazyra_d" w:date="2018-09-14T09:38:00Z"/>
                <w:rFonts w:cstheme="minorHAnsi"/>
                <w:sz w:val="18"/>
                <w:szCs w:val="18"/>
              </w:rPr>
              <w:pPrChange w:id="753" w:author="kazyra_d" w:date="2018-09-14T09:38:00Z">
                <w:pPr>
                  <w:jc w:val="center"/>
                </w:pPr>
              </w:pPrChange>
            </w:pPr>
            <w:del w:id="75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109</w:delText>
              </w:r>
            </w:del>
          </w:p>
        </w:tc>
      </w:tr>
    </w:tbl>
    <w:p w:rsidR="004C5CDC" w:rsidDel="00A21A89" w:rsidRDefault="004C5CDC">
      <w:pPr>
        <w:pStyle w:val="a3"/>
        <w:tabs>
          <w:tab w:val="left" w:pos="1276"/>
        </w:tabs>
        <w:ind w:left="567"/>
        <w:jc w:val="both"/>
        <w:rPr>
          <w:del w:id="755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</w:p>
    <w:p w:rsidR="004C5CDC" w:rsidDel="00A21A89" w:rsidRDefault="004C5CDC">
      <w:pPr>
        <w:pStyle w:val="a3"/>
        <w:tabs>
          <w:tab w:val="left" w:pos="1276"/>
        </w:tabs>
        <w:ind w:left="567"/>
        <w:jc w:val="both"/>
        <w:rPr>
          <w:del w:id="756" w:author="kazyra_d" w:date="2018-09-14T09:38:00Z"/>
          <w:rFonts w:ascii="Times New Roman" w:hAnsi="Times New Roman" w:cs="Times New Roman"/>
          <w:sz w:val="28"/>
          <w:szCs w:val="28"/>
          <w:lang w:val="ru-RU"/>
        </w:rPr>
        <w:pPrChange w:id="757" w:author="kazyra_d" w:date="2018-09-14T09:38:00Z">
          <w:pPr>
            <w:pStyle w:val="a3"/>
            <w:numPr>
              <w:ilvl w:val="2"/>
              <w:numId w:val="1"/>
            </w:numPr>
            <w:tabs>
              <w:tab w:val="left" w:pos="1276"/>
            </w:tabs>
            <w:ind w:left="567" w:hanging="720"/>
            <w:jc w:val="both"/>
          </w:pPr>
        </w:pPrChange>
      </w:pPr>
      <w:del w:id="758" w:author="kazyra_d" w:date="2018-09-14T09:38:00Z">
        <w:r w:rsidRPr="003C0863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Тест №</w:delText>
        </w:r>
        <w:r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3</w:delText>
        </w:r>
        <w:r w:rsidRPr="003C0863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имитирующий </w:delText>
        </w:r>
        <w:r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>процесс взаимодействия терминала ревизора</w:delText>
        </w:r>
      </w:del>
      <w:ins w:id="759" w:author="Alexander Gavrilov" w:date="2018-09-14T08:30:00Z">
        <w:del w:id="760" w:author="kazyra_d" w:date="2018-09-14T09:38:00Z">
          <w:r w:rsidR="00F052BE" w:rsidDel="00A21A89">
            <w:rPr>
              <w:rFonts w:ascii="Times New Roman" w:hAnsi="Times New Roman" w:cs="Times New Roman"/>
              <w:sz w:val="28"/>
              <w:szCs w:val="28"/>
              <w:lang w:val="ru-RU"/>
            </w:rPr>
            <w:delText xml:space="preserve"> </w:delText>
          </w:r>
          <w:r w:rsidR="00F052BE" w:rsidRPr="004C5CDC" w:rsidDel="00A21A89">
            <w:rPr>
              <w:rFonts w:ascii="Times New Roman" w:hAnsi="Times New Roman" w:cs="Times New Roman"/>
              <w:sz w:val="28"/>
              <w:szCs w:val="28"/>
              <w:lang w:val="ru-RU"/>
            </w:rPr>
            <w:delText>с сервером СККС-ЭПД</w:delText>
          </w:r>
        </w:del>
      </w:ins>
      <w:del w:id="761" w:author="kazyra_d" w:date="2018-09-14T09:38:00Z">
        <w:r w:rsidRPr="004C5CDC" w:rsidDel="00A21A89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в части получения билетов по участку для проверки</w:delText>
        </w:r>
      </w:del>
    </w:p>
    <w:tbl>
      <w:tblPr>
        <w:tblStyle w:val="a7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992"/>
        <w:gridCol w:w="992"/>
        <w:gridCol w:w="993"/>
        <w:gridCol w:w="992"/>
        <w:gridCol w:w="992"/>
        <w:gridCol w:w="993"/>
      </w:tblGrid>
      <w:tr w:rsidR="004C5CDC" w:rsidRPr="005146CD" w:rsidDel="00A21A89" w:rsidTr="007F5B6F">
        <w:trPr>
          <w:trHeight w:val="304"/>
          <w:del w:id="762" w:author="kazyra_d" w:date="2018-09-14T09:38:00Z"/>
        </w:trPr>
        <w:tc>
          <w:tcPr>
            <w:tcW w:w="2268" w:type="dxa"/>
            <w:vMerge w:val="restart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63" w:author="kazyra_d" w:date="2018-09-14T09:38:00Z"/>
                <w:rFonts w:cstheme="minorHAnsi"/>
                <w:color w:val="000000" w:themeColor="text1"/>
                <w:sz w:val="18"/>
                <w:szCs w:val="18"/>
              </w:rPr>
              <w:pPrChange w:id="764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65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>Показатель</w:delText>
              </w:r>
            </w:del>
          </w:p>
        </w:tc>
        <w:tc>
          <w:tcPr>
            <w:tcW w:w="1134" w:type="dxa"/>
            <w:vMerge w:val="restart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66" w:author="kazyra_d" w:date="2018-09-14T09:38:00Z"/>
                <w:rFonts w:cstheme="minorHAnsi"/>
                <w:sz w:val="18"/>
                <w:szCs w:val="18"/>
              </w:rPr>
              <w:pPrChange w:id="767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68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Ответственный</w:delText>
              </w:r>
            </w:del>
          </w:p>
        </w:tc>
        <w:tc>
          <w:tcPr>
            <w:tcW w:w="5954" w:type="dxa"/>
            <w:gridSpan w:val="6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69" w:author="kazyra_d" w:date="2018-09-14T09:38:00Z"/>
                <w:rFonts w:cstheme="minorHAnsi"/>
                <w:sz w:val="18"/>
                <w:szCs w:val="18"/>
              </w:rPr>
              <w:pPrChange w:id="770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71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Время выполнения среза</w:delText>
              </w:r>
            </w:del>
          </w:p>
        </w:tc>
      </w:tr>
      <w:tr w:rsidR="004C5CDC" w:rsidRPr="005146CD" w:rsidDel="00A21A89" w:rsidTr="007F5B6F">
        <w:trPr>
          <w:trHeight w:val="304"/>
          <w:del w:id="772" w:author="kazyra_d" w:date="2018-09-14T09:38:00Z"/>
        </w:trPr>
        <w:tc>
          <w:tcPr>
            <w:tcW w:w="2268" w:type="dxa"/>
            <w:vMerge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73" w:author="kazyra_d" w:date="2018-09-14T09:38:00Z"/>
                <w:rFonts w:cstheme="minorHAnsi"/>
                <w:color w:val="000000" w:themeColor="text1"/>
                <w:sz w:val="18"/>
                <w:szCs w:val="18"/>
              </w:rPr>
              <w:pPrChange w:id="774" w:author="kazyra_d" w:date="2018-09-14T09:38:00Z">
                <w:pPr>
                  <w:pStyle w:val="a8"/>
                  <w:keepNext/>
                  <w:keepLines/>
                  <w:spacing w:before="120" w:after="120"/>
                  <w:ind w:firstLine="0"/>
                  <w:jc w:val="center"/>
                  <w:outlineLvl w:val="0"/>
                </w:pPr>
              </w:pPrChange>
            </w:pPr>
          </w:p>
        </w:tc>
        <w:tc>
          <w:tcPr>
            <w:tcW w:w="1134" w:type="dxa"/>
            <w:vMerge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75" w:author="kazyra_d" w:date="2018-09-14T09:38:00Z"/>
                <w:rFonts w:cstheme="minorHAnsi"/>
                <w:sz w:val="18"/>
                <w:szCs w:val="18"/>
              </w:rPr>
              <w:pPrChange w:id="776" w:author="kazyra_d" w:date="2018-09-14T09:38:00Z">
                <w:pPr>
                  <w:pStyle w:val="a8"/>
                  <w:keepNext/>
                  <w:keepLines/>
                  <w:spacing w:before="120" w:after="120"/>
                  <w:ind w:firstLine="0"/>
                  <w:jc w:val="center"/>
                  <w:outlineLvl w:val="0"/>
                </w:pPr>
              </w:pPrChange>
            </w:pPr>
          </w:p>
        </w:tc>
        <w:tc>
          <w:tcPr>
            <w:tcW w:w="992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77" w:author="kazyra_d" w:date="2018-09-14T09:38:00Z"/>
                <w:rFonts w:cstheme="minorHAnsi"/>
                <w:sz w:val="18"/>
                <w:szCs w:val="18"/>
              </w:rPr>
              <w:pPrChange w:id="778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7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13:42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80" w:author="kazyra_d" w:date="2018-09-14T09:38:00Z"/>
                <w:rFonts w:cstheme="minorHAnsi"/>
                <w:sz w:val="18"/>
                <w:szCs w:val="18"/>
              </w:rPr>
              <w:pPrChange w:id="781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8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13:43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83" w:author="kazyra_d" w:date="2018-09-14T09:38:00Z"/>
                <w:rFonts w:cstheme="minorHAnsi"/>
                <w:sz w:val="18"/>
                <w:szCs w:val="18"/>
              </w:rPr>
              <w:pPrChange w:id="784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8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13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44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86" w:author="kazyra_d" w:date="2018-09-14T09:38:00Z"/>
                <w:rFonts w:cstheme="minorHAnsi"/>
                <w:sz w:val="18"/>
                <w:szCs w:val="18"/>
              </w:rPr>
              <w:pPrChange w:id="787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8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13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45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89" w:author="kazyra_d" w:date="2018-09-14T09:38:00Z"/>
                <w:rFonts w:cstheme="minorHAnsi"/>
                <w:sz w:val="18"/>
                <w:szCs w:val="18"/>
              </w:rPr>
              <w:pPrChange w:id="790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9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13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46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92" w:author="kazyra_d" w:date="2018-09-14T09:38:00Z"/>
                <w:rFonts w:cstheme="minorHAnsi"/>
                <w:sz w:val="18"/>
                <w:szCs w:val="18"/>
              </w:rPr>
              <w:pPrChange w:id="793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79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13</w:delText>
              </w:r>
              <w:r w:rsidRPr="005146CD" w:rsidDel="00A21A89">
                <w:rPr>
                  <w:rFonts w:cstheme="minorHAnsi"/>
                  <w:sz w:val="18"/>
                  <w:szCs w:val="18"/>
                </w:rPr>
                <w:delText>:</w:delText>
              </w:r>
              <w:r w:rsidDel="00A21A89">
                <w:rPr>
                  <w:rFonts w:cstheme="minorHAnsi"/>
                  <w:sz w:val="18"/>
                  <w:szCs w:val="18"/>
                </w:rPr>
                <w:delText>47</w:delText>
              </w:r>
            </w:del>
          </w:p>
        </w:tc>
      </w:tr>
      <w:tr w:rsidR="004C5CDC" w:rsidRPr="005146CD" w:rsidDel="00A21A89" w:rsidTr="007F5B6F">
        <w:trPr>
          <w:trHeight w:val="645"/>
          <w:del w:id="795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96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797" w:author="kazyra_d" w:date="2018-09-14T09:38:00Z">
                <w:pPr>
                  <w:spacing w:before="120" w:after="120"/>
                </w:pPr>
              </w:pPrChange>
            </w:pPr>
            <w:del w:id="798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 xml:space="preserve">Количество одновременно работающих потоков 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799" w:author="kazyra_d" w:date="2018-09-14T09:38:00Z"/>
                <w:rFonts w:cstheme="minorHAnsi"/>
                <w:sz w:val="18"/>
                <w:szCs w:val="18"/>
              </w:rPr>
              <w:pPrChange w:id="800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01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ЛВО</w:delText>
              </w:r>
            </w:del>
          </w:p>
        </w:tc>
        <w:tc>
          <w:tcPr>
            <w:tcW w:w="992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02" w:author="kazyra_d" w:date="2018-09-14T09:38:00Z"/>
                <w:rFonts w:cstheme="minorHAnsi"/>
                <w:sz w:val="18"/>
                <w:szCs w:val="18"/>
              </w:rPr>
              <w:pPrChange w:id="803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0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05" w:author="kazyra_d" w:date="2018-09-14T09:38:00Z"/>
                <w:rFonts w:cstheme="minorHAnsi"/>
                <w:sz w:val="18"/>
                <w:szCs w:val="18"/>
              </w:rPr>
              <w:pPrChange w:id="806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0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100</w:delText>
              </w:r>
            </w:del>
          </w:p>
        </w:tc>
        <w:tc>
          <w:tcPr>
            <w:tcW w:w="993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08" w:author="kazyra_d" w:date="2018-09-14T09:38:00Z"/>
                <w:rFonts w:cstheme="minorHAnsi"/>
                <w:sz w:val="18"/>
                <w:szCs w:val="18"/>
              </w:rPr>
              <w:pPrChange w:id="809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1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100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11" w:author="kazyra_d" w:date="2018-09-14T09:38:00Z"/>
                <w:rFonts w:cstheme="minorHAnsi"/>
                <w:sz w:val="18"/>
                <w:szCs w:val="18"/>
              </w:rPr>
              <w:pPrChange w:id="812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1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100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14" w:author="kazyra_d" w:date="2018-09-14T09:38:00Z"/>
                <w:rFonts w:cstheme="minorHAnsi"/>
                <w:sz w:val="18"/>
                <w:szCs w:val="18"/>
              </w:rPr>
              <w:pPrChange w:id="815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1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100</w:delText>
              </w:r>
            </w:del>
          </w:p>
        </w:tc>
        <w:tc>
          <w:tcPr>
            <w:tcW w:w="993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17" w:author="kazyra_d" w:date="2018-09-14T09:38:00Z"/>
                <w:rFonts w:cstheme="minorHAnsi"/>
                <w:sz w:val="18"/>
                <w:szCs w:val="18"/>
              </w:rPr>
              <w:pPrChange w:id="818" w:author="kazyra_d" w:date="2018-09-14T09:38:00Z">
                <w:pPr>
                  <w:pStyle w:val="a8"/>
                  <w:spacing w:before="120" w:after="120"/>
                  <w:ind w:firstLine="0"/>
                  <w:jc w:val="center"/>
                </w:pPr>
              </w:pPrChange>
            </w:pPr>
            <w:del w:id="81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100</w:delText>
              </w:r>
            </w:del>
          </w:p>
        </w:tc>
      </w:tr>
      <w:tr w:rsidR="004C5CDC" w:rsidRPr="005146CD" w:rsidDel="00A21A89" w:rsidTr="007F5B6F">
        <w:trPr>
          <w:trHeight w:val="434"/>
          <w:del w:id="820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21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822" w:author="kazyra_d" w:date="2018-09-14T09:38:00Z">
                <w:pPr/>
              </w:pPrChange>
            </w:pPr>
            <w:del w:id="823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>Мониторинг загрузки ЦПУ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24" w:author="kazyra_d" w:date="2018-09-14T09:38:00Z"/>
                <w:rFonts w:cstheme="minorHAnsi"/>
                <w:sz w:val="18"/>
                <w:szCs w:val="18"/>
                <w:lang w:val="ru-RU"/>
              </w:rPr>
              <w:pPrChange w:id="825" w:author="kazyra_d" w:date="2018-09-14T09:38:00Z">
                <w:pPr>
                  <w:jc w:val="center"/>
                </w:pPr>
              </w:pPrChange>
            </w:pPr>
            <w:del w:id="826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992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27" w:author="kazyra_d" w:date="2018-09-14T09:38:00Z"/>
                <w:rFonts w:cstheme="minorHAnsi"/>
                <w:sz w:val="18"/>
                <w:szCs w:val="18"/>
              </w:rPr>
              <w:pPrChange w:id="828" w:author="kazyra_d" w:date="2018-09-14T09:38:00Z">
                <w:pPr>
                  <w:jc w:val="center"/>
                </w:pPr>
              </w:pPrChange>
            </w:pPr>
            <w:del w:id="82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1%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30" w:author="kazyra_d" w:date="2018-09-14T09:38:00Z"/>
                <w:rFonts w:cstheme="minorHAnsi"/>
                <w:sz w:val="18"/>
                <w:szCs w:val="18"/>
              </w:rPr>
              <w:pPrChange w:id="831" w:author="kazyra_d" w:date="2018-09-14T09:38:00Z">
                <w:pPr>
                  <w:jc w:val="center"/>
                </w:pPr>
              </w:pPrChange>
            </w:pPr>
            <w:del w:id="83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62%</w:delText>
              </w:r>
            </w:del>
          </w:p>
        </w:tc>
        <w:tc>
          <w:tcPr>
            <w:tcW w:w="993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33" w:author="kazyra_d" w:date="2018-09-14T09:38:00Z"/>
                <w:rFonts w:cstheme="minorHAnsi"/>
                <w:sz w:val="18"/>
                <w:szCs w:val="18"/>
              </w:rPr>
              <w:pPrChange w:id="834" w:author="kazyra_d" w:date="2018-09-14T09:38:00Z">
                <w:pPr>
                  <w:jc w:val="center"/>
                </w:pPr>
              </w:pPrChange>
            </w:pPr>
            <w:del w:id="83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61%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36" w:author="kazyra_d" w:date="2018-09-14T09:38:00Z"/>
                <w:rFonts w:cstheme="minorHAnsi"/>
                <w:sz w:val="18"/>
                <w:szCs w:val="18"/>
              </w:rPr>
              <w:pPrChange w:id="837" w:author="kazyra_d" w:date="2018-09-14T09:38:00Z">
                <w:pPr>
                  <w:jc w:val="center"/>
                </w:pPr>
              </w:pPrChange>
            </w:pPr>
            <w:del w:id="83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61%</w:delText>
              </w:r>
            </w:del>
          </w:p>
        </w:tc>
        <w:tc>
          <w:tcPr>
            <w:tcW w:w="992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39" w:author="kazyra_d" w:date="2018-09-14T09:38:00Z"/>
                <w:rFonts w:cstheme="minorHAnsi"/>
                <w:sz w:val="18"/>
                <w:szCs w:val="18"/>
              </w:rPr>
              <w:pPrChange w:id="840" w:author="kazyra_d" w:date="2018-09-14T09:38:00Z">
                <w:pPr>
                  <w:jc w:val="center"/>
                </w:pPr>
              </w:pPrChange>
            </w:pPr>
            <w:del w:id="84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61%</w:delText>
              </w:r>
            </w:del>
          </w:p>
        </w:tc>
        <w:tc>
          <w:tcPr>
            <w:tcW w:w="993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42" w:author="kazyra_d" w:date="2018-09-14T09:38:00Z"/>
                <w:rFonts w:cstheme="minorHAnsi"/>
                <w:sz w:val="18"/>
                <w:szCs w:val="18"/>
              </w:rPr>
              <w:pPrChange w:id="843" w:author="kazyra_d" w:date="2018-09-14T09:38:00Z">
                <w:pPr>
                  <w:jc w:val="center"/>
                </w:pPr>
              </w:pPrChange>
            </w:pPr>
            <w:del w:id="84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50%</w:delText>
              </w:r>
            </w:del>
          </w:p>
        </w:tc>
      </w:tr>
      <w:tr w:rsidR="004C5CDC" w:rsidRPr="009B4AA7" w:rsidDel="00A21A89" w:rsidTr="007F5B6F">
        <w:trPr>
          <w:trHeight w:val="658"/>
          <w:del w:id="845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46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847" w:author="kazyra_d" w:date="2018-09-14T09:38:00Z">
                <w:pPr/>
              </w:pPrChange>
            </w:pPr>
            <w:del w:id="848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</w:rPr>
                <w:delText xml:space="preserve">Мониторинг загрузки </w:delText>
              </w:r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ОЗУ</w:delText>
              </w:r>
            </w:del>
          </w:p>
        </w:tc>
        <w:tc>
          <w:tcPr>
            <w:tcW w:w="1134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49" w:author="kazyra_d" w:date="2018-09-14T09:38:00Z"/>
                <w:rFonts w:cstheme="minorHAnsi"/>
                <w:sz w:val="18"/>
                <w:szCs w:val="18"/>
                <w:lang w:val="ru-RU"/>
              </w:rPr>
              <w:pPrChange w:id="850" w:author="kazyra_d" w:date="2018-09-14T09:38:00Z">
                <w:pPr>
                  <w:jc w:val="center"/>
                </w:pPr>
              </w:pPrChange>
            </w:pPr>
            <w:del w:id="851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992" w:type="dxa"/>
            <w:vAlign w:val="center"/>
          </w:tcPr>
          <w:p w:rsidR="004C5CDC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52" w:author="kazyra_d" w:date="2018-09-14T09:38:00Z"/>
                <w:rFonts w:cstheme="minorHAnsi"/>
                <w:sz w:val="18"/>
                <w:szCs w:val="18"/>
              </w:rPr>
              <w:pPrChange w:id="853" w:author="kazyra_d" w:date="2018-09-14T09:38:00Z">
                <w:pPr>
                  <w:jc w:val="center"/>
                </w:pPr>
              </w:pPrChange>
            </w:pPr>
            <w:del w:id="85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55" w:author="kazyra_d" w:date="2018-09-14T09:38:00Z"/>
                <w:rFonts w:cstheme="minorHAnsi"/>
                <w:sz w:val="18"/>
                <w:szCs w:val="18"/>
                <w:lang w:val="ru-RU"/>
              </w:rPr>
              <w:pPrChange w:id="856" w:author="kazyra_d" w:date="2018-09-14T09:38:00Z">
                <w:pPr>
                  <w:jc w:val="center"/>
                </w:pPr>
              </w:pPrChange>
            </w:pPr>
            <w:del w:id="85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58" w:author="kazyra_d" w:date="2018-09-14T09:38:00Z"/>
                <w:rFonts w:cstheme="minorHAnsi"/>
                <w:sz w:val="18"/>
                <w:szCs w:val="18"/>
                <w:lang w:val="ru-RU"/>
              </w:rPr>
              <w:pPrChange w:id="859" w:author="kazyra_d" w:date="2018-09-14T09:38:00Z">
                <w:pPr>
                  <w:jc w:val="center"/>
                </w:pPr>
              </w:pPrChange>
            </w:pPr>
            <w:del w:id="86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61" w:author="kazyra_d" w:date="2018-09-14T09:38:00Z"/>
                <w:rFonts w:cstheme="minorHAnsi"/>
                <w:sz w:val="18"/>
                <w:szCs w:val="18"/>
                <w:lang w:val="ru-RU"/>
              </w:rPr>
              <w:pPrChange w:id="862" w:author="kazyra_d" w:date="2018-09-14T09:38:00Z">
                <w:pPr>
                  <w:jc w:val="center"/>
                </w:pPr>
              </w:pPrChange>
            </w:pPr>
            <w:del w:id="86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64" w:author="kazyra_d" w:date="2018-09-14T09:38:00Z"/>
                <w:rFonts w:cstheme="minorHAnsi"/>
                <w:sz w:val="18"/>
                <w:szCs w:val="18"/>
                <w:lang w:val="ru-RU"/>
              </w:rPr>
              <w:pPrChange w:id="865" w:author="kazyra_d" w:date="2018-09-14T09:38:00Z">
                <w:pPr>
                  <w:jc w:val="center"/>
                </w:pPr>
              </w:pPrChange>
            </w:pPr>
            <w:del w:id="86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67" w:author="kazyra_d" w:date="2018-09-14T09:38:00Z"/>
                <w:rFonts w:cstheme="minorHAnsi"/>
                <w:sz w:val="18"/>
                <w:szCs w:val="18"/>
                <w:lang w:val="ru-RU"/>
              </w:rPr>
              <w:pPrChange w:id="868" w:author="kazyra_d" w:date="2018-09-14T09:38:00Z">
                <w:pPr>
                  <w:jc w:val="center"/>
                </w:pPr>
              </w:pPrChange>
            </w:pPr>
            <w:del w:id="86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7.7 Gb</w:delText>
              </w:r>
            </w:del>
          </w:p>
        </w:tc>
      </w:tr>
      <w:tr w:rsidR="004C5CDC" w:rsidRPr="009B4AA7" w:rsidDel="00A21A89" w:rsidTr="007F5B6F">
        <w:trPr>
          <w:trHeight w:val="658"/>
          <w:del w:id="870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71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872" w:author="kazyra_d" w:date="2018-09-14T09:38:00Z">
                <w:pPr/>
              </w:pPrChange>
            </w:pPr>
            <w:del w:id="873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Время загрузки дисковой подсистемы</w:delText>
              </w:r>
            </w:del>
          </w:p>
        </w:tc>
        <w:tc>
          <w:tcPr>
            <w:tcW w:w="1134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74" w:author="kazyra_d" w:date="2018-09-14T09:38:00Z"/>
                <w:rFonts w:cstheme="minorHAnsi"/>
                <w:sz w:val="18"/>
                <w:szCs w:val="18"/>
                <w:lang w:val="ru-RU"/>
              </w:rPr>
              <w:pPrChange w:id="875" w:author="kazyra_d" w:date="2018-09-14T09:38:00Z">
                <w:pPr>
                  <w:jc w:val="center"/>
                </w:pPr>
              </w:pPrChange>
            </w:pPr>
            <w:del w:id="876" w:author="kazyra_d" w:date="2018-09-14T09:38:00Z">
              <w:r w:rsidRPr="005146CD" w:rsidDel="00A21A89">
                <w:rPr>
                  <w:rFonts w:cstheme="minorHAnsi"/>
                  <w:sz w:val="18"/>
                  <w:szCs w:val="18"/>
                </w:rPr>
                <w:delText>ИРЦ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77" w:author="kazyra_d" w:date="2018-09-14T09:38:00Z"/>
                <w:rFonts w:cstheme="minorHAnsi"/>
                <w:sz w:val="18"/>
                <w:szCs w:val="18"/>
              </w:rPr>
              <w:pPrChange w:id="878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79" w:author="kazyra_d" w:date="2018-09-14T09:38:00Z"/>
                <w:rFonts w:cstheme="minorHAnsi"/>
                <w:sz w:val="18"/>
                <w:szCs w:val="18"/>
                <w:lang w:val="ru-RU"/>
              </w:rPr>
              <w:pPrChange w:id="880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81" w:author="kazyra_d" w:date="2018-09-14T09:38:00Z"/>
                <w:rFonts w:cstheme="minorHAnsi"/>
                <w:sz w:val="18"/>
                <w:szCs w:val="18"/>
                <w:lang w:val="ru-RU"/>
              </w:rPr>
              <w:pPrChange w:id="882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83" w:author="kazyra_d" w:date="2018-09-14T09:38:00Z"/>
                <w:rFonts w:cstheme="minorHAnsi"/>
                <w:sz w:val="18"/>
                <w:szCs w:val="18"/>
                <w:lang w:val="ru-RU"/>
              </w:rPr>
              <w:pPrChange w:id="884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85" w:author="kazyra_d" w:date="2018-09-14T09:38:00Z"/>
                <w:rFonts w:cstheme="minorHAnsi"/>
                <w:sz w:val="18"/>
                <w:szCs w:val="18"/>
                <w:lang w:val="ru-RU"/>
              </w:rPr>
              <w:pPrChange w:id="886" w:author="kazyra_d" w:date="2018-09-14T09:38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87" w:author="kazyra_d" w:date="2018-09-14T09:38:00Z"/>
                <w:rFonts w:cstheme="minorHAnsi"/>
                <w:sz w:val="18"/>
                <w:szCs w:val="18"/>
                <w:lang w:val="ru-RU"/>
              </w:rPr>
              <w:pPrChange w:id="888" w:author="kazyra_d" w:date="2018-09-14T09:38:00Z">
                <w:pPr>
                  <w:jc w:val="center"/>
                </w:pPr>
              </w:pPrChange>
            </w:pPr>
          </w:p>
        </w:tc>
      </w:tr>
      <w:tr w:rsidR="004C5CDC" w:rsidRPr="009B4AA7" w:rsidDel="00A21A89" w:rsidTr="007F5B6F">
        <w:trPr>
          <w:trHeight w:val="658"/>
          <w:del w:id="889" w:author="kazyra_d" w:date="2018-09-14T09:38:00Z"/>
        </w:trPr>
        <w:tc>
          <w:tcPr>
            <w:tcW w:w="2268" w:type="dxa"/>
            <w:vAlign w:val="center"/>
          </w:tcPr>
          <w:p w:rsidR="004C5CDC" w:rsidRPr="005146CD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90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891" w:author="kazyra_d" w:date="2018-09-14T09:38:00Z">
                <w:pPr/>
              </w:pPrChange>
            </w:pPr>
            <w:del w:id="892" w:author="kazyra_d" w:date="2018-09-14T09:38:00Z">
              <w:r w:rsidRPr="005146CD"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Количество таймаутов</w:delText>
              </w:r>
            </w:del>
          </w:p>
        </w:tc>
        <w:tc>
          <w:tcPr>
            <w:tcW w:w="1134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93" w:author="kazyra_d" w:date="2018-09-14T09:38:00Z"/>
                <w:rFonts w:cstheme="minorHAnsi"/>
                <w:sz w:val="18"/>
                <w:szCs w:val="18"/>
                <w:lang w:val="ru-RU"/>
              </w:rPr>
              <w:pPrChange w:id="894" w:author="kazyra_d" w:date="2018-09-14T09:38:00Z">
                <w:pPr>
                  <w:jc w:val="center"/>
                </w:pPr>
              </w:pPrChange>
            </w:pPr>
            <w:del w:id="895" w:author="kazyra_d" w:date="2018-09-14T09:38:00Z">
              <w:r w:rsidRPr="009B4AA7" w:rsidDel="00A21A89">
                <w:rPr>
                  <w:rFonts w:cstheme="minorHAnsi"/>
                  <w:sz w:val="18"/>
                  <w:szCs w:val="18"/>
                  <w:lang w:val="ru-RU"/>
                </w:rPr>
                <w:delText>ЛВО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96" w:author="kazyra_d" w:date="2018-09-14T09:38:00Z"/>
                <w:rFonts w:cstheme="minorHAnsi"/>
                <w:sz w:val="18"/>
                <w:szCs w:val="18"/>
              </w:rPr>
              <w:pPrChange w:id="897" w:author="kazyra_d" w:date="2018-09-14T09:38:00Z">
                <w:pPr>
                  <w:jc w:val="center"/>
                </w:pPr>
              </w:pPrChange>
            </w:pPr>
            <w:del w:id="89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899" w:author="kazyra_d" w:date="2018-09-14T09:38:00Z"/>
                <w:rFonts w:cstheme="minorHAnsi"/>
                <w:sz w:val="18"/>
                <w:szCs w:val="18"/>
              </w:rPr>
              <w:pPrChange w:id="900" w:author="kazyra_d" w:date="2018-09-14T09:38:00Z">
                <w:pPr>
                  <w:jc w:val="center"/>
                </w:pPr>
              </w:pPrChange>
            </w:pPr>
            <w:del w:id="901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02" w:author="kazyra_d" w:date="2018-09-14T09:38:00Z"/>
                <w:rFonts w:cstheme="minorHAnsi"/>
                <w:sz w:val="18"/>
                <w:szCs w:val="18"/>
              </w:rPr>
              <w:pPrChange w:id="903" w:author="kazyra_d" w:date="2018-09-14T09:38:00Z">
                <w:pPr>
                  <w:jc w:val="center"/>
                </w:pPr>
              </w:pPrChange>
            </w:pPr>
            <w:del w:id="904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05" w:author="kazyra_d" w:date="2018-09-14T09:38:00Z"/>
                <w:rFonts w:cstheme="minorHAnsi"/>
                <w:sz w:val="18"/>
                <w:szCs w:val="18"/>
              </w:rPr>
              <w:pPrChange w:id="906" w:author="kazyra_d" w:date="2018-09-14T09:38:00Z">
                <w:pPr>
                  <w:jc w:val="center"/>
                </w:pPr>
              </w:pPrChange>
            </w:pPr>
            <w:del w:id="907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08" w:author="kazyra_d" w:date="2018-09-14T09:38:00Z"/>
                <w:rFonts w:cstheme="minorHAnsi"/>
                <w:sz w:val="18"/>
                <w:szCs w:val="18"/>
              </w:rPr>
              <w:pPrChange w:id="909" w:author="kazyra_d" w:date="2018-09-14T09:38:00Z">
                <w:pPr>
                  <w:jc w:val="center"/>
                </w:pPr>
              </w:pPrChange>
            </w:pPr>
            <w:del w:id="910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11" w:author="kazyra_d" w:date="2018-09-14T09:38:00Z"/>
                <w:rFonts w:cstheme="minorHAnsi"/>
                <w:sz w:val="18"/>
                <w:szCs w:val="18"/>
              </w:rPr>
              <w:pPrChange w:id="912" w:author="kazyra_d" w:date="2018-09-14T09:38:00Z">
                <w:pPr>
                  <w:jc w:val="center"/>
                </w:pPr>
              </w:pPrChange>
            </w:pPr>
            <w:del w:id="91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</w:tr>
      <w:tr w:rsidR="004C5CDC" w:rsidRPr="009B4AA7" w:rsidDel="00A21A89" w:rsidTr="007F5B6F">
        <w:trPr>
          <w:trHeight w:val="658"/>
          <w:del w:id="914" w:author="kazyra_d" w:date="2018-09-14T09:38:00Z"/>
        </w:trPr>
        <w:tc>
          <w:tcPr>
            <w:tcW w:w="2268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15" w:author="kazyra_d" w:date="2018-09-14T09:38:00Z"/>
                <w:rFonts w:cstheme="minorHAnsi"/>
                <w:color w:val="000000" w:themeColor="text1"/>
                <w:sz w:val="18"/>
                <w:szCs w:val="18"/>
                <w:lang w:val="ru-RU"/>
              </w:rPr>
              <w:pPrChange w:id="916" w:author="kazyra_d" w:date="2018-09-14T09:38:00Z">
                <w:pPr/>
              </w:pPrChange>
            </w:pPr>
            <w:del w:id="917" w:author="kazyra_d" w:date="2018-09-14T09:38:00Z">
              <w:r w:rsidDel="00A21A89">
                <w:rPr>
                  <w:rFonts w:cstheme="minorHAnsi"/>
                  <w:color w:val="000000" w:themeColor="text1"/>
                  <w:sz w:val="18"/>
                  <w:szCs w:val="18"/>
                  <w:lang w:val="ru-RU"/>
                </w:rPr>
                <w:delText>время, с</w:delText>
              </w:r>
            </w:del>
          </w:p>
        </w:tc>
        <w:tc>
          <w:tcPr>
            <w:tcW w:w="1134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18" w:author="kazyra_d" w:date="2018-09-14T09:38:00Z"/>
                <w:rFonts w:cstheme="minorHAnsi"/>
                <w:sz w:val="18"/>
                <w:szCs w:val="18"/>
                <w:lang w:val="ru-RU"/>
              </w:rPr>
              <w:pPrChange w:id="919" w:author="kazyra_d" w:date="2018-09-14T09:38:00Z">
                <w:pPr>
                  <w:jc w:val="center"/>
                </w:pPr>
              </w:pPrChange>
            </w:pPr>
            <w:del w:id="920" w:author="kazyra_d" w:date="2018-09-14T09:38:00Z">
              <w:r w:rsidRPr="009B4AA7" w:rsidDel="00A21A89">
                <w:rPr>
                  <w:rFonts w:cstheme="minorHAnsi"/>
                  <w:sz w:val="18"/>
                  <w:szCs w:val="18"/>
                  <w:lang w:val="ru-RU"/>
                </w:rPr>
                <w:delText>ЛВО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21" w:author="kazyra_d" w:date="2018-09-14T09:38:00Z"/>
                <w:rFonts w:cstheme="minorHAnsi"/>
                <w:sz w:val="18"/>
                <w:szCs w:val="18"/>
              </w:rPr>
              <w:pPrChange w:id="922" w:author="kazyra_d" w:date="2018-09-14T09:38:00Z">
                <w:pPr>
                  <w:jc w:val="center"/>
                </w:pPr>
              </w:pPrChange>
            </w:pPr>
            <w:del w:id="923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0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24" w:author="kazyra_d" w:date="2018-09-14T09:38:00Z"/>
                <w:rFonts w:cstheme="minorHAnsi"/>
                <w:sz w:val="18"/>
                <w:szCs w:val="18"/>
                <w:lang w:val="ru-RU"/>
              </w:rPr>
              <w:pPrChange w:id="925" w:author="kazyra_d" w:date="2018-09-14T09:38:00Z">
                <w:pPr>
                  <w:jc w:val="center"/>
                </w:pPr>
              </w:pPrChange>
            </w:pPr>
            <w:del w:id="926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29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27" w:author="kazyra_d" w:date="2018-09-14T09:38:00Z"/>
                <w:rFonts w:cstheme="minorHAnsi"/>
                <w:sz w:val="18"/>
                <w:szCs w:val="18"/>
              </w:rPr>
              <w:pPrChange w:id="928" w:author="kazyra_d" w:date="2018-09-14T09:38:00Z">
                <w:pPr>
                  <w:jc w:val="center"/>
                </w:pPr>
              </w:pPrChange>
            </w:pPr>
            <w:del w:id="929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27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30" w:author="kazyra_d" w:date="2018-09-14T09:38:00Z"/>
                <w:rFonts w:cstheme="minorHAnsi"/>
                <w:sz w:val="18"/>
                <w:szCs w:val="18"/>
              </w:rPr>
              <w:pPrChange w:id="931" w:author="kazyra_d" w:date="2018-09-14T09:38:00Z">
                <w:pPr>
                  <w:jc w:val="center"/>
                </w:pPr>
              </w:pPrChange>
            </w:pPr>
            <w:del w:id="932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30</w:delText>
              </w:r>
            </w:del>
          </w:p>
        </w:tc>
        <w:tc>
          <w:tcPr>
            <w:tcW w:w="992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33" w:author="kazyra_d" w:date="2018-09-14T09:38:00Z"/>
                <w:rFonts w:cstheme="minorHAnsi"/>
                <w:sz w:val="18"/>
                <w:szCs w:val="18"/>
              </w:rPr>
              <w:pPrChange w:id="934" w:author="kazyra_d" w:date="2018-09-14T09:38:00Z">
                <w:pPr>
                  <w:jc w:val="center"/>
                </w:pPr>
              </w:pPrChange>
            </w:pPr>
            <w:del w:id="935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30</w:delText>
              </w:r>
            </w:del>
          </w:p>
        </w:tc>
        <w:tc>
          <w:tcPr>
            <w:tcW w:w="993" w:type="dxa"/>
            <w:vAlign w:val="center"/>
          </w:tcPr>
          <w:p w:rsidR="004C5CDC" w:rsidRPr="009B4AA7" w:rsidDel="00A21A89" w:rsidRDefault="004C5CDC">
            <w:pPr>
              <w:pStyle w:val="a3"/>
              <w:tabs>
                <w:tab w:val="left" w:pos="1276"/>
              </w:tabs>
              <w:ind w:left="567"/>
              <w:jc w:val="both"/>
              <w:rPr>
                <w:del w:id="936" w:author="kazyra_d" w:date="2018-09-14T09:38:00Z"/>
                <w:rFonts w:cstheme="minorHAnsi"/>
                <w:sz w:val="18"/>
                <w:szCs w:val="18"/>
              </w:rPr>
              <w:pPrChange w:id="937" w:author="kazyra_d" w:date="2018-09-14T09:38:00Z">
                <w:pPr>
                  <w:jc w:val="center"/>
                </w:pPr>
              </w:pPrChange>
            </w:pPr>
            <w:del w:id="938" w:author="kazyra_d" w:date="2018-09-14T09:38:00Z">
              <w:r w:rsidDel="00A21A89">
                <w:rPr>
                  <w:rFonts w:cstheme="minorHAnsi"/>
                  <w:sz w:val="18"/>
                  <w:szCs w:val="18"/>
                </w:rPr>
                <w:delText>17</w:delText>
              </w:r>
            </w:del>
          </w:p>
        </w:tc>
      </w:tr>
    </w:tbl>
    <w:p w:rsidR="004C5CDC" w:rsidDel="00A21A89" w:rsidRDefault="004C5CDC">
      <w:pPr>
        <w:pStyle w:val="a3"/>
        <w:tabs>
          <w:tab w:val="left" w:pos="1276"/>
        </w:tabs>
        <w:ind w:left="567"/>
        <w:jc w:val="both"/>
        <w:rPr>
          <w:del w:id="939" w:author="kazyra_d" w:date="2018-09-14T09:38:00Z"/>
          <w:rFonts w:ascii="Times New Roman" w:hAnsi="Times New Roman" w:cs="Times New Roman"/>
          <w:sz w:val="28"/>
          <w:szCs w:val="28"/>
          <w:lang w:val="ru-RU"/>
        </w:rPr>
      </w:pPr>
    </w:p>
    <w:p w:rsidR="001B7B77" w:rsidRPr="001B7B77" w:rsidRDefault="001B7B77">
      <w:pPr>
        <w:pStyle w:val="a3"/>
        <w:tabs>
          <w:tab w:val="left" w:pos="1276"/>
        </w:tabs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  <w:pPrChange w:id="940" w:author="kazyra_d" w:date="2018-09-14T09:38:00Z">
          <w:pPr/>
        </w:pPrChange>
      </w:pPr>
    </w:p>
    <w:sectPr w:rsidR="001B7B77" w:rsidRPr="001B7B77" w:rsidSect="001D32DA">
      <w:pgSz w:w="16838" w:h="11906" w:orient="landscape"/>
      <w:pgMar w:top="1185" w:right="1134" w:bottom="851" w:left="1134" w:header="709" w:footer="709" w:gutter="0"/>
      <w:cols w:space="708"/>
      <w:docGrid w:linePitch="360"/>
      <w:sectPrChange w:id="941" w:author="kazyra_d" w:date="2018-09-14T09:50:00Z">
        <w:sectPr w:rsidR="001B7B77" w:rsidRPr="001B7B77" w:rsidSect="001D32DA">
          <w:pgMar w:top="1183" w:right="1134" w:bottom="850" w:left="1134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D47" w:rsidRDefault="007C7D47" w:rsidP="005B2839">
      <w:r>
        <w:separator/>
      </w:r>
    </w:p>
  </w:endnote>
  <w:endnote w:type="continuationSeparator" w:id="0">
    <w:p w:rsidR="007C7D47" w:rsidRDefault="007C7D47" w:rsidP="005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D47" w:rsidRDefault="007C7D47" w:rsidP="005B2839">
      <w:r>
        <w:separator/>
      </w:r>
    </w:p>
  </w:footnote>
  <w:footnote w:type="continuationSeparator" w:id="0">
    <w:p w:rsidR="007C7D47" w:rsidRDefault="007C7D47" w:rsidP="005B2839">
      <w:r>
        <w:continuationSeparator/>
      </w:r>
    </w:p>
  </w:footnote>
  <w:footnote w:id="1">
    <w:p w:rsidR="00B003AF" w:rsidRPr="00A555D9" w:rsidRDefault="00B003AF" w:rsidP="00E04C44">
      <w:pPr>
        <w:pStyle w:val="a4"/>
        <w:jc w:val="both"/>
        <w:rPr>
          <w:rFonts w:ascii="Times New Roman" w:hAnsi="Times New Roman" w:cs="Times New Roman"/>
          <w:lang w:val="ru-RU"/>
        </w:rPr>
      </w:pPr>
      <w:r w:rsidRPr="00A555D9">
        <w:rPr>
          <w:rStyle w:val="a6"/>
          <w:rFonts w:ascii="Times New Roman" w:hAnsi="Times New Roman" w:cs="Times New Roman"/>
        </w:rPr>
        <w:footnoteRef/>
      </w:r>
      <w:r w:rsidRPr="00A555D9">
        <w:rPr>
          <w:rFonts w:ascii="Times New Roman" w:hAnsi="Times New Roman" w:cs="Times New Roman"/>
          <w:lang w:val="ru-RU"/>
        </w:rPr>
        <w:t xml:space="preserve"> </w:t>
      </w:r>
      <w:ins w:id="3" w:author="Alexander Gavrilov" w:date="2018-09-14T08:27:00Z">
        <w:r w:rsidR="00F052BE" w:rsidRPr="00F052BE">
          <w:rPr>
            <w:rFonts w:ascii="Times New Roman" w:hAnsi="Times New Roman" w:cs="Times New Roman"/>
            <w:lang w:val="ru-RU"/>
          </w:rPr>
          <w:t xml:space="preserve">Программное обеспечение системы </w:t>
        </w:r>
        <w:del w:id="4" w:author="kazyra_d" w:date="2018-09-14T09:44:00Z">
          <w:r w:rsidR="00F052BE" w:rsidRPr="00F052BE" w:rsidDel="00A21A89">
            <w:rPr>
              <w:rFonts w:ascii="Times New Roman" w:hAnsi="Times New Roman" w:cs="Times New Roman"/>
              <w:lang w:val="ru-RU"/>
            </w:rPr>
            <w:delText>продажи электронных проездных документов (билетов)</w:delText>
          </w:r>
        </w:del>
      </w:ins>
      <w:del w:id="5" w:author="kazyra_d" w:date="2018-09-14T09:44:00Z">
        <w:r w:rsidRPr="007F5B6F" w:rsidDel="00A21A89">
          <w:rPr>
            <w:rFonts w:ascii="Times New Roman" w:hAnsi="Times New Roman" w:cs="Times New Roman"/>
            <w:highlight w:val="red"/>
            <w:lang w:val="ru-RU"/>
          </w:rPr>
          <w:delText>Центральный сервер кассовой компьютерной системы для оформления проездных документов (билетов)</w:delText>
        </w:r>
        <w:r w:rsidRPr="00A555D9" w:rsidDel="00A21A89">
          <w:rPr>
            <w:rFonts w:ascii="Times New Roman" w:hAnsi="Times New Roman" w:cs="Times New Roman"/>
            <w:lang w:val="ru-RU"/>
          </w:rPr>
          <w:delText xml:space="preserve"> </w:delText>
        </w:r>
      </w:del>
      <w:ins w:id="6" w:author="kazyra_d" w:date="2018-09-14T09:44:00Z">
        <w:r w:rsidR="00A21A89">
          <w:rPr>
            <w:rFonts w:ascii="Times New Roman" w:hAnsi="Times New Roman" w:cs="Times New Roman"/>
            <w:lang w:val="ru-RU"/>
          </w:rPr>
          <w:t>мониторинга сервера терминалов</w:t>
        </w:r>
      </w:ins>
    </w:p>
  </w:footnote>
  <w:footnote w:id="2">
    <w:p w:rsidR="00B003AF" w:rsidRPr="00A555D9" w:rsidRDefault="00B003AF">
      <w:pPr>
        <w:pStyle w:val="a4"/>
        <w:rPr>
          <w:rFonts w:ascii="Times New Roman" w:hAnsi="Times New Roman" w:cs="Times New Roman"/>
          <w:lang w:val="ru-RU"/>
        </w:rPr>
      </w:pPr>
      <w:r w:rsidRPr="00A555D9">
        <w:rPr>
          <w:rStyle w:val="a6"/>
          <w:rFonts w:ascii="Times New Roman" w:hAnsi="Times New Roman" w:cs="Times New Roman"/>
        </w:rPr>
        <w:footnoteRef/>
      </w:r>
      <w:r w:rsidRPr="00B003AF">
        <w:rPr>
          <w:rFonts w:ascii="Times New Roman" w:hAnsi="Times New Roman" w:cs="Times New Roman"/>
          <w:lang w:val="ru-RU"/>
        </w:rPr>
        <w:t xml:space="preserve"> </w:t>
      </w:r>
      <w:r w:rsidRPr="00A555D9">
        <w:rPr>
          <w:rFonts w:ascii="Times New Roman" w:hAnsi="Times New Roman" w:cs="Times New Roman"/>
          <w:lang w:val="ru-RU"/>
        </w:rPr>
        <w:t>Базы данных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631B2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455E63F1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47C10625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7A276B98"/>
    <w:multiLevelType w:val="multilevel"/>
    <w:tmpl w:val="E856A7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Gavrilov">
    <w15:presenceInfo w15:providerId="Windows Live" w15:userId="e8695079df88c506"/>
  </w15:person>
  <w15:person w15:author="kazyra_d">
    <w15:presenceInfo w15:providerId="None" w15:userId="kazyra_d"/>
  </w15:person>
  <w15:person w15:author="skokov_m">
    <w15:presenceInfo w15:providerId="None" w15:userId="skokov_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85"/>
    <w:rsid w:val="00010C3B"/>
    <w:rsid w:val="00047482"/>
    <w:rsid w:val="0005030C"/>
    <w:rsid w:val="00064DED"/>
    <w:rsid w:val="000859AC"/>
    <w:rsid w:val="000921CE"/>
    <w:rsid w:val="000D1ADF"/>
    <w:rsid w:val="000F5E9D"/>
    <w:rsid w:val="0011083E"/>
    <w:rsid w:val="00115368"/>
    <w:rsid w:val="00115DB5"/>
    <w:rsid w:val="00137B90"/>
    <w:rsid w:val="00145399"/>
    <w:rsid w:val="00182363"/>
    <w:rsid w:val="001A735F"/>
    <w:rsid w:val="001A7791"/>
    <w:rsid w:val="001B7B77"/>
    <w:rsid w:val="001D32DA"/>
    <w:rsid w:val="001F1609"/>
    <w:rsid w:val="001F2B8D"/>
    <w:rsid w:val="0021514D"/>
    <w:rsid w:val="00227F02"/>
    <w:rsid w:val="00232C18"/>
    <w:rsid w:val="002636B4"/>
    <w:rsid w:val="002657A3"/>
    <w:rsid w:val="00277834"/>
    <w:rsid w:val="00294E09"/>
    <w:rsid w:val="002A5C21"/>
    <w:rsid w:val="002B4585"/>
    <w:rsid w:val="00322EB0"/>
    <w:rsid w:val="00327D0E"/>
    <w:rsid w:val="00340169"/>
    <w:rsid w:val="003401AB"/>
    <w:rsid w:val="0036484C"/>
    <w:rsid w:val="00393593"/>
    <w:rsid w:val="003C391B"/>
    <w:rsid w:val="0042225D"/>
    <w:rsid w:val="00436E7C"/>
    <w:rsid w:val="00461DDA"/>
    <w:rsid w:val="00485B68"/>
    <w:rsid w:val="004C31F0"/>
    <w:rsid w:val="004C5CDC"/>
    <w:rsid w:val="004F3CCB"/>
    <w:rsid w:val="00532173"/>
    <w:rsid w:val="00571DE5"/>
    <w:rsid w:val="00584598"/>
    <w:rsid w:val="00592CF2"/>
    <w:rsid w:val="005970B9"/>
    <w:rsid w:val="00597BF1"/>
    <w:rsid w:val="005B0FA9"/>
    <w:rsid w:val="005B2839"/>
    <w:rsid w:val="005E6532"/>
    <w:rsid w:val="005F7FA2"/>
    <w:rsid w:val="00656FE9"/>
    <w:rsid w:val="00676F16"/>
    <w:rsid w:val="00684F6B"/>
    <w:rsid w:val="00687FA4"/>
    <w:rsid w:val="006F18A7"/>
    <w:rsid w:val="00702EC6"/>
    <w:rsid w:val="0070740D"/>
    <w:rsid w:val="00745C4D"/>
    <w:rsid w:val="00773568"/>
    <w:rsid w:val="00785243"/>
    <w:rsid w:val="007C7D47"/>
    <w:rsid w:val="007F5B6F"/>
    <w:rsid w:val="00807112"/>
    <w:rsid w:val="0084602E"/>
    <w:rsid w:val="008C44AD"/>
    <w:rsid w:val="008D0502"/>
    <w:rsid w:val="008F3914"/>
    <w:rsid w:val="008F5E23"/>
    <w:rsid w:val="009460BF"/>
    <w:rsid w:val="00962963"/>
    <w:rsid w:val="00966390"/>
    <w:rsid w:val="00974219"/>
    <w:rsid w:val="009A6734"/>
    <w:rsid w:val="00A153D4"/>
    <w:rsid w:val="00A21A89"/>
    <w:rsid w:val="00A26781"/>
    <w:rsid w:val="00A26B40"/>
    <w:rsid w:val="00A34743"/>
    <w:rsid w:val="00A555D9"/>
    <w:rsid w:val="00A8534A"/>
    <w:rsid w:val="00AB45B0"/>
    <w:rsid w:val="00AB5907"/>
    <w:rsid w:val="00AB6C6E"/>
    <w:rsid w:val="00AE28D3"/>
    <w:rsid w:val="00AE5234"/>
    <w:rsid w:val="00AE73EA"/>
    <w:rsid w:val="00B003AF"/>
    <w:rsid w:val="00B014A1"/>
    <w:rsid w:val="00B164F6"/>
    <w:rsid w:val="00B43192"/>
    <w:rsid w:val="00B520EC"/>
    <w:rsid w:val="00B64903"/>
    <w:rsid w:val="00B977A7"/>
    <w:rsid w:val="00BC52A4"/>
    <w:rsid w:val="00BD08FB"/>
    <w:rsid w:val="00BD77B9"/>
    <w:rsid w:val="00C31140"/>
    <w:rsid w:val="00C64AEE"/>
    <w:rsid w:val="00C83C94"/>
    <w:rsid w:val="00CD0813"/>
    <w:rsid w:val="00D31405"/>
    <w:rsid w:val="00D459FE"/>
    <w:rsid w:val="00D479A9"/>
    <w:rsid w:val="00D536F2"/>
    <w:rsid w:val="00D61269"/>
    <w:rsid w:val="00D72941"/>
    <w:rsid w:val="00DB45E9"/>
    <w:rsid w:val="00DF6E77"/>
    <w:rsid w:val="00E04C44"/>
    <w:rsid w:val="00E175DC"/>
    <w:rsid w:val="00E32191"/>
    <w:rsid w:val="00E5434E"/>
    <w:rsid w:val="00E60E37"/>
    <w:rsid w:val="00EF327E"/>
    <w:rsid w:val="00F052BE"/>
    <w:rsid w:val="00F10EC9"/>
    <w:rsid w:val="00F113D7"/>
    <w:rsid w:val="00F13D00"/>
    <w:rsid w:val="00F45123"/>
    <w:rsid w:val="00F97517"/>
    <w:rsid w:val="00FB397C"/>
    <w:rsid w:val="00FC7D06"/>
    <w:rsid w:val="00FD0CF1"/>
    <w:rsid w:val="00FE0790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269A2547-3B26-482F-A3B8-8A580C82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69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5B2839"/>
  </w:style>
  <w:style w:type="character" w:customStyle="1" w:styleId="a5">
    <w:name w:val="Текст сноски Знак"/>
    <w:basedOn w:val="a0"/>
    <w:link w:val="a4"/>
    <w:uiPriority w:val="99"/>
    <w:rsid w:val="005B2839"/>
  </w:style>
  <w:style w:type="character" w:styleId="a6">
    <w:name w:val="footnote reference"/>
    <w:basedOn w:val="a0"/>
    <w:uiPriority w:val="99"/>
    <w:unhideWhenUsed/>
    <w:rsid w:val="005B2839"/>
    <w:rPr>
      <w:vertAlign w:val="superscript"/>
    </w:rPr>
  </w:style>
  <w:style w:type="table" w:styleId="a7">
    <w:name w:val="Table Grid"/>
    <w:basedOn w:val="a1"/>
    <w:rsid w:val="004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_док"/>
    <w:basedOn w:val="a"/>
    <w:link w:val="Char"/>
    <w:rsid w:val="00A34743"/>
    <w:pPr>
      <w:ind w:firstLine="720"/>
      <w:jc w:val="both"/>
    </w:pPr>
    <w:rPr>
      <w:rFonts w:ascii="Times New Roman" w:eastAsia="Times New Roman" w:hAnsi="Times New Roman" w:cs="Times New Roman"/>
      <w:lang w:val="ru-RU"/>
    </w:rPr>
  </w:style>
  <w:style w:type="character" w:customStyle="1" w:styleId="Char">
    <w:name w:val="Текст_док Char"/>
    <w:link w:val="a8"/>
    <w:rsid w:val="00A34743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4319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43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/>
</file>

<file path=customXml/itemProps1.xml><?xml version="1.0" encoding="utf-8"?>
<ds:datastoreItem xmlns:ds="http://schemas.openxmlformats.org/officeDocument/2006/customXml" ds:itemID="{6D83C827-5497-49A0-957F-27938396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Profiserv Ltd.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Butsnevich</dc:creator>
  <cp:keywords/>
  <dc:description/>
  <cp:lastModifiedBy>kazyra_d</cp:lastModifiedBy>
  <cp:revision>3</cp:revision>
  <dcterms:created xsi:type="dcterms:W3CDTF">2018-09-17T09:29:00Z</dcterms:created>
  <dcterms:modified xsi:type="dcterms:W3CDTF">2018-09-17T09:33:00Z</dcterms:modified>
</cp:coreProperties>
</file>